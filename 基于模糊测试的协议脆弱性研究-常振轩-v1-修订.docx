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C2D4" w14:textId="77777777" w:rsidR="004031C0" w:rsidRDefault="004031C0">
      <w:pPr>
        <w:pStyle w:val="28-"/>
        <w:rPr>
          <w:rFonts w:eastAsia="等线" w:cs="Times New Roman"/>
        </w:rPr>
      </w:pPr>
    </w:p>
    <w:p w14:paraId="0F412E70" w14:textId="77777777" w:rsidR="004031C0" w:rsidRDefault="004031C0">
      <w:pPr>
        <w:pStyle w:val="28-"/>
        <w:rPr>
          <w:rFonts w:cs="Times New Roman"/>
        </w:rPr>
      </w:pPr>
    </w:p>
    <w:p w14:paraId="529F360F" w14:textId="77777777" w:rsidR="004031C0" w:rsidRDefault="004031C0">
      <w:pPr>
        <w:pStyle w:val="28-"/>
        <w:rPr>
          <w:rFonts w:cs="Times New Roman"/>
        </w:rPr>
      </w:pPr>
    </w:p>
    <w:p w14:paraId="40E9C034" w14:textId="77777777" w:rsidR="004031C0" w:rsidRDefault="00B464C3">
      <w:pPr>
        <w:spacing w:line="300" w:lineRule="auto"/>
        <w:jc w:val="center"/>
        <w:rPr>
          <w:rFonts w:ascii="Times New Roman" w:hAnsi="Times New Roman" w:cs="Times New Roman"/>
          <w:sz w:val="72"/>
          <w:szCs w:val="72"/>
        </w:rPr>
      </w:pPr>
      <w:r>
        <w:rPr>
          <w:rFonts w:ascii="Times New Roman" w:hAnsi="Times New Roman" w:cs="Times New Roman"/>
          <w:noProof/>
        </w:rPr>
        <w:drawing>
          <wp:inline distT="0" distB="0" distL="0" distR="0" wp14:anchorId="04AE3B69" wp14:editId="2B29DC4D">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27F742A" w14:textId="77777777" w:rsidR="004031C0" w:rsidRDefault="00B464C3">
      <w:pPr>
        <w:pStyle w:val="10-"/>
        <w:rPr>
          <w:rFonts w:ascii="Times New Roman" w:hAnsi="Times New Roman" w:cs="Times New Roman"/>
        </w:rPr>
      </w:pPr>
      <w:r>
        <w:rPr>
          <w:rFonts w:ascii="Times New Roman" w:hAnsi="Times New Roman" w:cs="Times New Roman"/>
        </w:rPr>
        <w:t>本科生毕业设计</w:t>
      </w:r>
      <w:r>
        <w:rPr>
          <w:rFonts w:ascii="Times New Roman" w:hAnsi="Times New Roman" w:cs="Times New Roman"/>
        </w:rPr>
        <w:t>(</w:t>
      </w:r>
      <w:r>
        <w:rPr>
          <w:rFonts w:ascii="Times New Roman" w:hAnsi="Times New Roman" w:cs="Times New Roman"/>
        </w:rPr>
        <w:t>论文</w:t>
      </w:r>
      <w:r>
        <w:rPr>
          <w:rFonts w:ascii="Times New Roman" w:hAnsi="Times New Roman" w:cs="Times New Roman"/>
        </w:rPr>
        <w:t>)</w:t>
      </w:r>
    </w:p>
    <w:p w14:paraId="4E9850F7" w14:textId="77777777" w:rsidR="004031C0" w:rsidRDefault="004031C0">
      <w:pPr>
        <w:pStyle w:val="28-"/>
        <w:rPr>
          <w:rFonts w:cs="Times New Roman"/>
        </w:rPr>
      </w:pPr>
    </w:p>
    <w:p w14:paraId="4466E82D" w14:textId="77777777" w:rsidR="004031C0" w:rsidRDefault="004031C0">
      <w:pPr>
        <w:pStyle w:val="28-"/>
        <w:rPr>
          <w:rFonts w:cs="Times New Roman"/>
        </w:rPr>
      </w:pPr>
    </w:p>
    <w:p w14:paraId="3AE5D506" w14:textId="77777777" w:rsidR="004031C0" w:rsidRDefault="004031C0">
      <w:pPr>
        <w:pStyle w:val="28-"/>
        <w:rPr>
          <w:rFonts w:cs="Times New Roman"/>
        </w:rPr>
      </w:pPr>
    </w:p>
    <w:p w14:paraId="1E2A1662" w14:textId="77777777" w:rsidR="004031C0" w:rsidRDefault="00B464C3">
      <w:pPr>
        <w:pStyle w:val="11-"/>
        <w:rPr>
          <w:rFonts w:ascii="Times New Roman" w:hAnsi="Times New Roman"/>
        </w:rPr>
      </w:pPr>
      <w:bookmarkStart w:id="0" w:name="_Toc7368"/>
      <w:r>
        <w:rPr>
          <w:rFonts w:ascii="Times New Roman" w:hAnsi="Times New Roman"/>
        </w:rPr>
        <w:t>基于模糊测试的协议脆弱性研究</w:t>
      </w:r>
      <w:bookmarkEnd w:id="0"/>
    </w:p>
    <w:p w14:paraId="4FA960DA" w14:textId="77777777" w:rsidR="004031C0" w:rsidRDefault="00B464C3">
      <w:pPr>
        <w:pStyle w:val="28-"/>
        <w:jc w:val="center"/>
        <w:rPr>
          <w:rFonts w:cs="Times New Roman"/>
        </w:rPr>
      </w:pPr>
      <w:proofErr w:type="spellStart"/>
      <w:r>
        <w:rPr>
          <w:rStyle w:val="12-0"/>
        </w:rPr>
        <w:t>AFLNetSpy</w:t>
      </w:r>
      <w:proofErr w:type="spellEnd"/>
      <w:r>
        <w:rPr>
          <w:rStyle w:val="12-0"/>
        </w:rPr>
        <w:t xml:space="preserve">: </w:t>
      </w:r>
      <w:proofErr w:type="spellStart"/>
      <w:r>
        <w:rPr>
          <w:rStyle w:val="12-0"/>
        </w:rPr>
        <w:t>Greybox</w:t>
      </w:r>
      <w:proofErr w:type="spellEnd"/>
      <w:r>
        <w:rPr>
          <w:rStyle w:val="12-0"/>
        </w:rPr>
        <w:t xml:space="preserve"> Fuzzing of IoT Network Applications</w:t>
      </w:r>
    </w:p>
    <w:p w14:paraId="2FF56E54" w14:textId="77777777" w:rsidR="004031C0" w:rsidRDefault="004031C0">
      <w:pPr>
        <w:pStyle w:val="28-"/>
        <w:rPr>
          <w:rFonts w:cs="Times New Roman"/>
        </w:rPr>
      </w:pPr>
    </w:p>
    <w:p w14:paraId="75964BE7" w14:textId="77777777" w:rsidR="004031C0" w:rsidRDefault="004031C0">
      <w:pPr>
        <w:pStyle w:val="28-"/>
        <w:rPr>
          <w:rFonts w:cs="Times New Roman"/>
        </w:rPr>
      </w:pPr>
    </w:p>
    <w:p w14:paraId="21EAD062" w14:textId="77777777" w:rsidR="004031C0" w:rsidRDefault="004031C0">
      <w:pPr>
        <w:pStyle w:val="28-"/>
        <w:rPr>
          <w:rFonts w:cs="Times New Roman"/>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4031C0" w14:paraId="6EA9ECA0" w14:textId="77777777">
        <w:trPr>
          <w:trHeight w:val="680"/>
          <w:jc w:val="center"/>
        </w:trPr>
        <w:tc>
          <w:tcPr>
            <w:tcW w:w="2101" w:type="dxa"/>
            <w:vAlign w:val="bottom"/>
          </w:tcPr>
          <w:p w14:paraId="484915FE"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院：</w:t>
            </w:r>
          </w:p>
        </w:tc>
        <w:tc>
          <w:tcPr>
            <w:tcW w:w="4415" w:type="dxa"/>
            <w:tcBorders>
              <w:bottom w:val="single" w:sz="8" w:space="0" w:color="auto"/>
            </w:tcBorders>
            <w:vAlign w:val="bottom"/>
          </w:tcPr>
          <w:p w14:paraId="36DD9BAC" w14:textId="77777777" w:rsidR="004031C0" w:rsidRDefault="00B464C3">
            <w:pPr>
              <w:pStyle w:val="13-"/>
              <w:rPr>
                <w:kern w:val="0"/>
              </w:rPr>
            </w:pPr>
            <w:r>
              <w:rPr>
                <w:kern w:val="0"/>
              </w:rPr>
              <w:t>网络空间安全学院</w:t>
            </w:r>
          </w:p>
        </w:tc>
      </w:tr>
      <w:tr w:rsidR="004031C0" w14:paraId="712B38A9" w14:textId="77777777">
        <w:trPr>
          <w:trHeight w:val="680"/>
          <w:jc w:val="center"/>
        </w:trPr>
        <w:tc>
          <w:tcPr>
            <w:tcW w:w="2101" w:type="dxa"/>
            <w:vAlign w:val="bottom"/>
          </w:tcPr>
          <w:p w14:paraId="07E7997C"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专</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业：</w:t>
            </w:r>
          </w:p>
        </w:tc>
        <w:tc>
          <w:tcPr>
            <w:tcW w:w="4415" w:type="dxa"/>
            <w:tcBorders>
              <w:top w:val="single" w:sz="8" w:space="0" w:color="auto"/>
              <w:bottom w:val="single" w:sz="8" w:space="0" w:color="auto"/>
            </w:tcBorders>
            <w:vAlign w:val="bottom"/>
          </w:tcPr>
          <w:p w14:paraId="5AF7D820" w14:textId="77777777" w:rsidR="004031C0" w:rsidRDefault="00B464C3">
            <w:pPr>
              <w:pStyle w:val="13-"/>
              <w:rPr>
                <w:kern w:val="0"/>
              </w:rPr>
            </w:pPr>
            <w:r>
              <w:rPr>
                <w:kern w:val="0"/>
              </w:rPr>
              <w:t>网络空间安全</w:t>
            </w:r>
          </w:p>
        </w:tc>
      </w:tr>
      <w:tr w:rsidR="004031C0" w14:paraId="45576066" w14:textId="77777777">
        <w:trPr>
          <w:trHeight w:val="680"/>
          <w:jc w:val="center"/>
        </w:trPr>
        <w:tc>
          <w:tcPr>
            <w:tcW w:w="2101" w:type="dxa"/>
            <w:vAlign w:val="bottom"/>
          </w:tcPr>
          <w:p w14:paraId="2229A0F6"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班</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级：</w:t>
            </w:r>
          </w:p>
        </w:tc>
        <w:tc>
          <w:tcPr>
            <w:tcW w:w="4415" w:type="dxa"/>
            <w:tcBorders>
              <w:top w:val="single" w:sz="8" w:space="0" w:color="auto"/>
              <w:bottom w:val="single" w:sz="8" w:space="0" w:color="auto"/>
            </w:tcBorders>
            <w:vAlign w:val="bottom"/>
          </w:tcPr>
          <w:p w14:paraId="3210B0B2" w14:textId="77777777" w:rsidR="004031C0" w:rsidRDefault="00B464C3">
            <w:pPr>
              <w:pStyle w:val="13-"/>
              <w:rPr>
                <w:kern w:val="0"/>
              </w:rPr>
            </w:pPr>
            <w:r>
              <w:rPr>
                <w:kern w:val="0"/>
              </w:rPr>
              <w:t>12112002</w:t>
            </w:r>
          </w:p>
        </w:tc>
      </w:tr>
      <w:tr w:rsidR="004031C0" w14:paraId="70D9E84D" w14:textId="77777777">
        <w:trPr>
          <w:trHeight w:val="680"/>
          <w:jc w:val="center"/>
        </w:trPr>
        <w:tc>
          <w:tcPr>
            <w:tcW w:w="2101" w:type="dxa"/>
            <w:vAlign w:val="bottom"/>
          </w:tcPr>
          <w:p w14:paraId="441A0AB0"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学生姓名：</w:t>
            </w:r>
          </w:p>
        </w:tc>
        <w:tc>
          <w:tcPr>
            <w:tcW w:w="4415" w:type="dxa"/>
            <w:tcBorders>
              <w:top w:val="single" w:sz="8" w:space="0" w:color="auto"/>
              <w:bottom w:val="single" w:sz="8" w:space="0" w:color="auto"/>
            </w:tcBorders>
            <w:vAlign w:val="bottom"/>
          </w:tcPr>
          <w:p w14:paraId="3618CF6A" w14:textId="77777777" w:rsidR="004031C0" w:rsidRDefault="00B464C3">
            <w:pPr>
              <w:pStyle w:val="13-"/>
              <w:rPr>
                <w:kern w:val="0"/>
              </w:rPr>
            </w:pPr>
            <w:r>
              <w:rPr>
                <w:kern w:val="0"/>
              </w:rPr>
              <w:t>常振轩</w:t>
            </w:r>
          </w:p>
        </w:tc>
      </w:tr>
      <w:tr w:rsidR="004031C0" w14:paraId="09C1FD5B" w14:textId="77777777">
        <w:trPr>
          <w:trHeight w:val="680"/>
          <w:jc w:val="center"/>
        </w:trPr>
        <w:tc>
          <w:tcPr>
            <w:tcW w:w="2101" w:type="dxa"/>
            <w:vAlign w:val="bottom"/>
          </w:tcPr>
          <w:p w14:paraId="72B1C728"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号：</w:t>
            </w:r>
          </w:p>
        </w:tc>
        <w:tc>
          <w:tcPr>
            <w:tcW w:w="4415" w:type="dxa"/>
            <w:tcBorders>
              <w:top w:val="single" w:sz="8" w:space="0" w:color="auto"/>
              <w:bottom w:val="single" w:sz="8" w:space="0" w:color="auto"/>
            </w:tcBorders>
            <w:vAlign w:val="bottom"/>
          </w:tcPr>
          <w:p w14:paraId="29324D08" w14:textId="77777777" w:rsidR="004031C0" w:rsidRDefault="00B464C3">
            <w:pPr>
              <w:pStyle w:val="13-"/>
              <w:rPr>
                <w:kern w:val="0"/>
              </w:rPr>
            </w:pPr>
            <w:r>
              <w:rPr>
                <w:kern w:val="0"/>
              </w:rPr>
              <w:t>1120202439</w:t>
            </w:r>
          </w:p>
        </w:tc>
      </w:tr>
      <w:tr w:rsidR="004031C0" w14:paraId="5A7E79B2" w14:textId="77777777">
        <w:trPr>
          <w:trHeight w:val="680"/>
          <w:jc w:val="center"/>
        </w:trPr>
        <w:tc>
          <w:tcPr>
            <w:tcW w:w="2101" w:type="dxa"/>
            <w:vAlign w:val="bottom"/>
          </w:tcPr>
          <w:p w14:paraId="7221508A" w14:textId="77777777" w:rsidR="004031C0" w:rsidRDefault="00B464C3">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指导教师：</w:t>
            </w:r>
          </w:p>
        </w:tc>
        <w:tc>
          <w:tcPr>
            <w:tcW w:w="4415" w:type="dxa"/>
            <w:tcBorders>
              <w:top w:val="single" w:sz="8" w:space="0" w:color="auto"/>
              <w:bottom w:val="single" w:sz="8" w:space="0" w:color="auto"/>
            </w:tcBorders>
            <w:vAlign w:val="bottom"/>
          </w:tcPr>
          <w:p w14:paraId="031BBF17" w14:textId="77777777" w:rsidR="004031C0" w:rsidRDefault="00B464C3">
            <w:pPr>
              <w:pStyle w:val="13-"/>
              <w:rPr>
                <w:kern w:val="0"/>
              </w:rPr>
            </w:pPr>
            <w:r>
              <w:rPr>
                <w:kern w:val="0"/>
              </w:rPr>
              <w:t>谭毓安</w:t>
            </w:r>
          </w:p>
        </w:tc>
      </w:tr>
    </w:tbl>
    <w:p w14:paraId="410F7F2D" w14:textId="77777777" w:rsidR="004031C0" w:rsidRDefault="004031C0">
      <w:pPr>
        <w:pStyle w:val="28-"/>
        <w:rPr>
          <w:rFonts w:cs="Times New Roman"/>
        </w:rPr>
      </w:pPr>
    </w:p>
    <w:p w14:paraId="0A8EC634" w14:textId="77777777" w:rsidR="004031C0" w:rsidRDefault="004031C0">
      <w:pPr>
        <w:pStyle w:val="28-"/>
        <w:rPr>
          <w:rFonts w:cs="Times New Roman"/>
        </w:rPr>
      </w:pPr>
    </w:p>
    <w:p w14:paraId="22567F1A" w14:textId="77777777" w:rsidR="004031C0" w:rsidRDefault="004031C0">
      <w:pPr>
        <w:pStyle w:val="28-"/>
        <w:rPr>
          <w:rFonts w:cs="Times New Roman"/>
        </w:rPr>
      </w:pPr>
    </w:p>
    <w:p w14:paraId="6B56C37D" w14:textId="77777777" w:rsidR="004031C0" w:rsidRDefault="004031C0">
      <w:pPr>
        <w:pStyle w:val="28-"/>
        <w:rPr>
          <w:rFonts w:cs="Times New Roman"/>
        </w:rPr>
      </w:pPr>
    </w:p>
    <w:p w14:paraId="7A967157" w14:textId="77777777" w:rsidR="004031C0" w:rsidRDefault="00B464C3">
      <w:pPr>
        <w:pStyle w:val="14-"/>
        <w:rPr>
          <w:rFonts w:ascii="Times New Roman" w:hAnsi="Times New Roman"/>
        </w:rPr>
      </w:pPr>
      <w:r>
        <w:rPr>
          <w:rFonts w:ascii="Times New Roman" w:hAnsi="Times New Roman"/>
        </w:rPr>
        <w:t>2024</w:t>
      </w:r>
      <w:r>
        <w:rPr>
          <w:rFonts w:ascii="Times New Roman" w:hAnsi="Times New Roman"/>
        </w:rPr>
        <w:t>年</w:t>
      </w:r>
      <w:r>
        <w:rPr>
          <w:rFonts w:ascii="Times New Roman" w:hAnsi="Times New Roman"/>
        </w:rPr>
        <w:t>5</w:t>
      </w:r>
      <w:r>
        <w:rPr>
          <w:rFonts w:ascii="Times New Roman" w:hAnsi="Times New Roman"/>
        </w:rPr>
        <w:t>月</w:t>
      </w:r>
      <w:r>
        <w:rPr>
          <w:rFonts w:ascii="Times New Roman" w:hAnsi="Times New Roman"/>
        </w:rPr>
        <w:t>10</w:t>
      </w:r>
      <w:r>
        <w:rPr>
          <w:rFonts w:ascii="Times New Roman" w:hAnsi="Times New Roman"/>
        </w:rPr>
        <w:t>日</w:t>
      </w:r>
    </w:p>
    <w:p w14:paraId="78871C33" w14:textId="77777777" w:rsidR="004031C0" w:rsidRDefault="004031C0">
      <w:pPr>
        <w:rPr>
          <w:rFonts w:ascii="Times New Roman" w:hAnsi="Times New Roman" w:cs="Times New Roman"/>
        </w:rPr>
        <w:sectPr w:rsidR="004031C0">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251CBA2" w14:textId="77777777" w:rsidR="004031C0" w:rsidRDefault="00B464C3">
      <w:pPr>
        <w:pStyle w:val="15-"/>
        <w:rPr>
          <w:rFonts w:ascii="Times New Roman"/>
        </w:rPr>
      </w:pPr>
      <w:bookmarkStart w:id="1" w:name="_Toc24847"/>
      <w:r>
        <w:rPr>
          <w:rFonts w:ascii="Times New Roman"/>
        </w:rPr>
        <w:lastRenderedPageBreak/>
        <w:t>原创性声明</w:t>
      </w:r>
      <w:bookmarkEnd w:id="1"/>
    </w:p>
    <w:p w14:paraId="46FDF079" w14:textId="77777777" w:rsidR="004031C0" w:rsidRDefault="00B464C3">
      <w:pPr>
        <w:pStyle w:val="17-"/>
        <w:ind w:firstLine="600"/>
        <w:rPr>
          <w:rFonts w:ascii="Times New Roman" w:hAnsi="Times New Roman" w:cs="Times New Roman"/>
        </w:rPr>
      </w:pPr>
      <w:r>
        <w:rPr>
          <w:rFonts w:ascii="Times New Roman" w:hAnsi="Times New Roman" w:cs="Times New Roman"/>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16FF3E15" w14:textId="77777777" w:rsidR="004031C0" w:rsidRDefault="00B464C3">
      <w:pPr>
        <w:pStyle w:val="17-"/>
        <w:ind w:firstLine="600"/>
        <w:rPr>
          <w:rFonts w:ascii="Times New Roman" w:hAnsi="Times New Roman" w:cs="Times New Roman"/>
        </w:rPr>
      </w:pPr>
      <w:r>
        <w:rPr>
          <w:rFonts w:ascii="Times New Roman" w:hAnsi="Times New Roman" w:cs="Times New Roman"/>
        </w:rPr>
        <w:t>特此申明。</w:t>
      </w:r>
    </w:p>
    <w:p w14:paraId="58FD6339" w14:textId="77777777" w:rsidR="004031C0" w:rsidRDefault="004031C0">
      <w:pPr>
        <w:pStyle w:val="17-"/>
        <w:ind w:firstLine="600"/>
        <w:rPr>
          <w:rFonts w:ascii="Times New Roman" w:hAnsi="Times New Roman" w:cs="Times New Roman"/>
          <w:szCs w:val="30"/>
        </w:rPr>
      </w:pPr>
    </w:p>
    <w:p w14:paraId="0BD4795F" w14:textId="77777777" w:rsidR="004031C0" w:rsidRDefault="004031C0">
      <w:pPr>
        <w:pStyle w:val="17-"/>
        <w:ind w:firstLine="600"/>
        <w:rPr>
          <w:rFonts w:ascii="Times New Roman" w:hAnsi="Times New Roman" w:cs="Times New Roman"/>
          <w:szCs w:val="30"/>
        </w:rPr>
      </w:pPr>
    </w:p>
    <w:p w14:paraId="7140E80F" w14:textId="77777777" w:rsidR="004031C0" w:rsidRDefault="00B464C3">
      <w:pPr>
        <w:pStyle w:val="16-"/>
        <w:rPr>
          <w:rFonts w:ascii="Times New Roman" w:hAnsi="Times New Roman" w:cs="Times New Roman"/>
        </w:rPr>
      </w:pPr>
      <w:r>
        <w:rPr>
          <w:rFonts w:ascii="Times New Roman" w:hAnsi="Times New Roman" w:cs="Times New Roman"/>
        </w:rPr>
        <w:t>本人签名：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62136A47" w14:textId="77777777" w:rsidR="004031C0" w:rsidRDefault="004031C0">
      <w:pPr>
        <w:pStyle w:val="17-"/>
        <w:ind w:firstLine="420"/>
        <w:rPr>
          <w:rFonts w:ascii="Times New Roman" w:hAnsi="Times New Roman" w:cs="Times New Roman"/>
          <w:sz w:val="21"/>
          <w:szCs w:val="21"/>
        </w:rPr>
      </w:pPr>
    </w:p>
    <w:p w14:paraId="1DE1161D" w14:textId="77777777" w:rsidR="004031C0" w:rsidRDefault="004031C0">
      <w:pPr>
        <w:pStyle w:val="17-"/>
        <w:ind w:firstLine="420"/>
        <w:rPr>
          <w:rFonts w:ascii="Times New Roman" w:hAnsi="Times New Roman" w:cs="Times New Roman"/>
          <w:sz w:val="21"/>
          <w:szCs w:val="21"/>
        </w:rPr>
      </w:pPr>
    </w:p>
    <w:p w14:paraId="5F1A14B9" w14:textId="77777777" w:rsidR="004031C0" w:rsidRDefault="00B464C3">
      <w:pPr>
        <w:pStyle w:val="15-"/>
        <w:rPr>
          <w:rFonts w:ascii="Times New Roman"/>
        </w:rPr>
      </w:pPr>
      <w:bookmarkStart w:id="2" w:name="_Toc32005"/>
      <w:r>
        <w:rPr>
          <w:rFonts w:ascii="Times New Roman"/>
        </w:rPr>
        <w:t>关于使用授权的声明</w:t>
      </w:r>
      <w:bookmarkEnd w:id="2"/>
    </w:p>
    <w:p w14:paraId="0699F446" w14:textId="77777777" w:rsidR="004031C0" w:rsidRDefault="00B464C3">
      <w:pPr>
        <w:pStyle w:val="17-"/>
        <w:ind w:firstLine="600"/>
        <w:rPr>
          <w:rFonts w:ascii="Times New Roman" w:hAnsi="Times New Roman" w:cs="Times New Roman"/>
        </w:rPr>
      </w:pPr>
      <w:r>
        <w:rPr>
          <w:rFonts w:ascii="Times New Roman" w:hAnsi="Times New Roman" w:cs="Times New Roman"/>
        </w:rPr>
        <w:t>本人完全了解北京理工大学有关保管、使用毕业设计（论文）的规定，其中包括：</w:t>
      </w:r>
      <w:r>
        <w:rPr>
          <w:rFonts w:ascii="Times New Roman" w:hAnsi="Times New Roman" w:cs="Times New Roman"/>
        </w:rPr>
        <w:t>①</w:t>
      </w:r>
      <w:r>
        <w:rPr>
          <w:rFonts w:ascii="Times New Roman" w:hAnsi="Times New Roman" w:cs="Times New Roman"/>
        </w:rPr>
        <w:t>学校有权保管、并向有关部门送交本毕业设计（论文）的原件与复印件；</w:t>
      </w:r>
      <w:r>
        <w:rPr>
          <w:rFonts w:ascii="Times New Roman" w:hAnsi="Times New Roman" w:cs="Times New Roman"/>
        </w:rPr>
        <w:t>②</w:t>
      </w:r>
      <w:r>
        <w:rPr>
          <w:rFonts w:ascii="Times New Roman" w:hAnsi="Times New Roman" w:cs="Times New Roman"/>
        </w:rPr>
        <w:t>学校可以采用影印、缩印或其它复制手段复制并保存本毕业设计（论文）；</w:t>
      </w:r>
      <w:r>
        <w:rPr>
          <w:rFonts w:ascii="Times New Roman" w:hAnsi="Times New Roman" w:cs="Times New Roman"/>
        </w:rPr>
        <w:t>③</w:t>
      </w:r>
      <w:r>
        <w:rPr>
          <w:rFonts w:ascii="Times New Roman" w:hAnsi="Times New Roman" w:cs="Times New Roman"/>
        </w:rPr>
        <w:t>学校可允许本毕业设计（论文）被查阅或借阅；</w:t>
      </w:r>
      <w:r>
        <w:rPr>
          <w:rFonts w:ascii="Times New Roman" w:hAnsi="Times New Roman" w:cs="Times New Roman"/>
        </w:rPr>
        <w:t>④</w:t>
      </w:r>
      <w:r>
        <w:rPr>
          <w:rFonts w:ascii="Times New Roman" w:hAnsi="Times New Roman" w:cs="Times New Roman"/>
        </w:rPr>
        <w:t>学校可以学术交流为目的</w:t>
      </w:r>
      <w:r>
        <w:rPr>
          <w:rFonts w:ascii="Times New Roman" w:hAnsi="Times New Roman" w:cs="Times New Roman"/>
        </w:rPr>
        <w:t>,</w:t>
      </w:r>
      <w:r>
        <w:rPr>
          <w:rFonts w:ascii="Times New Roman" w:hAnsi="Times New Roman" w:cs="Times New Roman"/>
        </w:rPr>
        <w:t>复制赠送和交换本毕业设计（论文）；</w:t>
      </w:r>
      <w:r>
        <w:rPr>
          <w:rFonts w:ascii="Times New Roman" w:hAnsi="Times New Roman" w:cs="Times New Roman"/>
        </w:rPr>
        <w:t>⑤</w:t>
      </w:r>
      <w:r>
        <w:rPr>
          <w:rFonts w:ascii="Times New Roman" w:hAnsi="Times New Roman" w:cs="Times New Roman"/>
        </w:rPr>
        <w:t>学校可以公布本毕业设计（论文）的全部或部分内容。</w:t>
      </w:r>
    </w:p>
    <w:p w14:paraId="5B3CC698" w14:textId="77777777" w:rsidR="004031C0" w:rsidRDefault="004031C0">
      <w:pPr>
        <w:pStyle w:val="17-"/>
        <w:ind w:firstLine="600"/>
        <w:rPr>
          <w:rFonts w:ascii="Times New Roman" w:hAnsi="Times New Roman" w:cs="Times New Roman"/>
          <w:szCs w:val="30"/>
        </w:rPr>
      </w:pPr>
    </w:p>
    <w:p w14:paraId="459B92A8" w14:textId="77777777" w:rsidR="004031C0" w:rsidRDefault="00B464C3">
      <w:pPr>
        <w:pStyle w:val="16-"/>
        <w:rPr>
          <w:rFonts w:ascii="Times New Roman" w:hAnsi="Times New Roman" w:cs="Times New Roman"/>
        </w:rPr>
      </w:pPr>
      <w:r>
        <w:rPr>
          <w:rFonts w:ascii="Times New Roman" w:hAnsi="Times New Roman" w:cs="Times New Roman"/>
        </w:rPr>
        <w:t>本人签名：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7C55FDE9" w14:textId="77777777" w:rsidR="004031C0" w:rsidRDefault="00B464C3">
      <w:pPr>
        <w:pStyle w:val="16-"/>
        <w:rPr>
          <w:rFonts w:ascii="Times New Roman" w:hAnsi="Times New Roman" w:cs="Times New Roman"/>
        </w:rPr>
        <w:sectPr w:rsidR="004031C0">
          <w:pgSz w:w="11906" w:h="16838"/>
          <w:pgMar w:top="1985" w:right="1474" w:bottom="1474" w:left="1701" w:header="1361" w:footer="1134" w:gutter="0"/>
          <w:cols w:space="425"/>
          <w:docGrid w:type="lines" w:linePitch="312"/>
        </w:sectPr>
      </w:pPr>
      <w:r>
        <w:rPr>
          <w:rFonts w:ascii="Times New Roman" w:hAnsi="Times New Roman" w:cs="Times New Roman"/>
        </w:rPr>
        <w:t>指导老师签名：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09FACD68" w14:textId="77777777" w:rsidR="004031C0" w:rsidRDefault="00B464C3">
      <w:pPr>
        <w:pStyle w:val="18-"/>
        <w:rPr>
          <w:rFonts w:ascii="Times New Roman"/>
        </w:rPr>
      </w:pPr>
      <w:bookmarkStart w:id="3" w:name="_Toc15216"/>
      <w:r>
        <w:rPr>
          <w:rFonts w:ascii="Times New Roman"/>
        </w:rPr>
        <w:lastRenderedPageBreak/>
        <w:t>基于模糊测试的协议脆弱性研究</w:t>
      </w:r>
      <w:bookmarkEnd w:id="3"/>
    </w:p>
    <w:p w14:paraId="75A6C8B3" w14:textId="77777777" w:rsidR="004031C0" w:rsidRDefault="00B464C3">
      <w:pPr>
        <w:spacing w:beforeLines="100" w:before="312" w:afterLines="100" w:after="312"/>
        <w:jc w:val="center"/>
        <w:outlineLvl w:val="0"/>
        <w:rPr>
          <w:rFonts w:ascii="Times New Roman" w:eastAsia="黑体" w:hAnsi="Times New Roman" w:cs="Times New Roman"/>
          <w:sz w:val="32"/>
          <w:szCs w:val="32"/>
        </w:rPr>
      </w:pPr>
      <w:bookmarkStart w:id="4" w:name="_Toc8720747"/>
      <w:bookmarkStart w:id="5" w:name="_Toc94"/>
      <w:r>
        <w:rPr>
          <w:rFonts w:ascii="Times New Roman" w:eastAsia="黑体" w:hAnsi="Times New Roman" w:cs="Times New Roman"/>
          <w:sz w:val="32"/>
          <w:szCs w:val="32"/>
        </w:rPr>
        <w:t>摘　要</w:t>
      </w:r>
      <w:bookmarkEnd w:id="4"/>
      <w:bookmarkEnd w:id="5"/>
    </w:p>
    <w:p w14:paraId="1A6E6487" w14:textId="77777777" w:rsidR="004031C0" w:rsidRDefault="00B464C3">
      <w:pPr>
        <w:pStyle w:val="01-"/>
        <w:ind w:firstLine="480"/>
      </w:pPr>
      <w:r>
        <w:t>随着物联网领域的快速发展，基于</w:t>
      </w:r>
      <w:r>
        <w:t>Linux</w:t>
      </w:r>
      <w:r>
        <w:t>的固件数量呈爆炸式</w:t>
      </w:r>
      <w:ins w:id="6" w:author="LYZ" w:date="2024-05-10T13:49:00Z">
        <w:r w:rsidR="00DA51DF">
          <w:rPr>
            <w:rFonts w:hint="eastAsia"/>
          </w:rPr>
          <w:t>增长</w:t>
        </w:r>
      </w:ins>
      <w:r>
        <w:t>的同时，也面临着日益严峻的安全问题。在传统的程序测试领域，模糊测试已经被证明是一项十分有用的自动化测试和漏洞挖掘技术。但由于固件程序特殊的执行环境，传统的模糊测试技术难以直接应用于固件程序。目前尚未出现完善的针对固件内应用进行灰盒模糊测试的方法和工具。</w:t>
      </w:r>
    </w:p>
    <w:p w14:paraId="18135F4B" w14:textId="77777777" w:rsidR="004031C0" w:rsidRDefault="00B464C3">
      <w:pPr>
        <w:pStyle w:val="01-"/>
        <w:ind w:firstLine="480"/>
      </w:pPr>
      <w:r>
        <w:t>本文从模糊测试的角度对协议脆弱性进行研究，提出利用</w:t>
      </w:r>
      <w:r>
        <w:t>QEMU</w:t>
      </w:r>
      <w:r>
        <w:t>插件监测客户机系统内的系统调用，并通过页目录地址识别目标测试进程，进而获取目标测试进程代码执行信息，以及利用网络请求探测和控制目标测试进程状态的方法，从而为实现针对固件内网络应用的灰盒模糊测试提供了理论基础。</w:t>
      </w:r>
    </w:p>
    <w:p w14:paraId="3A3B8854" w14:textId="77777777" w:rsidR="004031C0" w:rsidRDefault="00B464C3">
      <w:pPr>
        <w:pStyle w:val="01-"/>
        <w:ind w:firstLine="480"/>
      </w:pPr>
      <w:r>
        <w:t>基于上述方法，本文结合</w:t>
      </w:r>
      <w:r>
        <w:t>QEMU</w:t>
      </w:r>
      <w:r>
        <w:t>的</w:t>
      </w:r>
      <w:r>
        <w:t>AFL-SPY</w:t>
      </w:r>
      <w:r>
        <w:t>插件，在</w:t>
      </w:r>
      <w:proofErr w:type="spellStart"/>
      <w:r>
        <w:t>AFLNet</w:t>
      </w:r>
      <w:proofErr w:type="spellEnd"/>
      <w:r>
        <w:t>的基础上开发出针对固件网络应用的灰盒模糊测试框架</w:t>
      </w:r>
      <w:proofErr w:type="spellStart"/>
      <w:r>
        <w:t>AFLNetSpy</w:t>
      </w:r>
      <w:proofErr w:type="spellEnd"/>
      <w:ins w:id="7" w:author="LYZ" w:date="2024-05-10T13:53:00Z">
        <w:r w:rsidR="00DA51DF">
          <w:rPr>
            <w:rFonts w:hint="eastAsia"/>
          </w:rPr>
          <w:t>，通过</w:t>
        </w:r>
        <w:r w:rsidR="00DA51DF" w:rsidRPr="00DA51DF">
          <w:t>获取客户机系统内测试程序代码执行信息和利用网络请求探测和控制目标程序状态</w:t>
        </w:r>
        <w:r w:rsidR="00DA51DF">
          <w:rPr>
            <w:rFonts w:hint="eastAsia"/>
          </w:rPr>
          <w:t>，</w:t>
        </w:r>
      </w:ins>
      <w:del w:id="8" w:author="LYZ" w:date="2024-05-10T13:53:00Z">
        <w:r w:rsidDel="00DA51DF">
          <w:delText>。它</w:delText>
        </w:r>
      </w:del>
      <w:r>
        <w:t>能够对固件系统内的网络应用程序进行高效的灰盒模糊测试，成功将</w:t>
      </w:r>
      <w:proofErr w:type="spellStart"/>
      <w:r>
        <w:t>AFLNet</w:t>
      </w:r>
      <w:proofErr w:type="spellEnd"/>
      <w:r>
        <w:t>的灰盒模糊测试能力扩展到固件应用领域，对促进固件领域的模糊测试研究具有重要作用。</w:t>
      </w:r>
      <w:ins w:id="9" w:author="LYZ" w:date="2024-05-10T13:50:00Z">
        <w:r w:rsidR="00DA51DF">
          <w:rPr>
            <w:rFonts w:hint="eastAsia"/>
          </w:rPr>
          <w:t>最后，</w:t>
        </w:r>
      </w:ins>
      <w:ins w:id="10" w:author="LYZ" w:date="2024-05-10T13:51:00Z">
        <w:r w:rsidR="00DA51DF">
          <w:rPr>
            <w:rFonts w:hint="eastAsia"/>
          </w:rPr>
          <w:t>本文</w:t>
        </w:r>
      </w:ins>
      <w:ins w:id="11" w:author="LYZ" w:date="2024-05-10T13:50:00Z">
        <w:r w:rsidR="00DA51DF">
          <w:rPr>
            <w:rFonts w:hint="eastAsia"/>
          </w:rPr>
          <w:t>通过</w:t>
        </w:r>
        <w:r w:rsidR="00DA51DF" w:rsidRPr="00DA51DF">
          <w:t>实验从稳定性和性能两方面对</w:t>
        </w:r>
        <w:proofErr w:type="spellStart"/>
        <w:r w:rsidR="00DA51DF" w:rsidRPr="00DA51DF">
          <w:t>AFLNetSpy</w:t>
        </w:r>
        <w:proofErr w:type="spellEnd"/>
        <w:r w:rsidR="00DA51DF" w:rsidRPr="00DA51DF">
          <w:t>进行分析验证。</w:t>
        </w:r>
      </w:ins>
    </w:p>
    <w:p w14:paraId="18E9CE51" w14:textId="77777777" w:rsidR="004031C0" w:rsidRDefault="00B464C3">
      <w:pPr>
        <w:pStyle w:val="01-"/>
        <w:ind w:firstLine="480"/>
      </w:pPr>
      <w:del w:id="12" w:author="LYZ" w:date="2024-05-10T13:54:00Z">
        <w:r w:rsidDel="00DA51DF">
          <w:delText>本文首先介绍研究背景、研究意义以及模糊测试和固件安全等领域的相关工作，之后介绍利用</w:delText>
        </w:r>
        <w:r w:rsidDel="00DA51DF">
          <w:delText>QEMU</w:delText>
        </w:r>
        <w:r w:rsidDel="00DA51DF">
          <w:delText>的</w:delText>
        </w:r>
        <w:r w:rsidDel="00DA51DF">
          <w:delText>AFL-SPY</w:delText>
        </w:r>
        <w:r w:rsidDel="00DA51DF">
          <w:delText>插件获取客户机系统内测试程序代码执行信息和利用网络请求探测和控制目标程序状态的方法。然后介绍</w:delText>
        </w:r>
        <w:r w:rsidDel="00DA51DF">
          <w:delText>AFLNetSpy</w:delText>
        </w:r>
        <w:r w:rsidDel="00DA51DF">
          <w:delText>的系统架构和各模块设计要点，最后设计实验从稳定性和性能两方面对</w:delText>
        </w:r>
        <w:r w:rsidDel="00DA51DF">
          <w:delText>AFLNetSpy</w:delText>
        </w:r>
        <w:r w:rsidDel="00DA51DF">
          <w:delText>进行分析验证。</w:delText>
        </w:r>
      </w:del>
    </w:p>
    <w:p w14:paraId="5C9CBE0F" w14:textId="77777777" w:rsidR="004031C0" w:rsidRDefault="004031C0">
      <w:pPr>
        <w:pStyle w:val="01-"/>
        <w:ind w:firstLineChars="0" w:firstLine="0"/>
      </w:pPr>
    </w:p>
    <w:p w14:paraId="04342DFA" w14:textId="4F182692" w:rsidR="004031C0" w:rsidRDefault="00B464C3">
      <w:pPr>
        <w:pStyle w:val="19-"/>
        <w:rPr>
          <w:rFonts w:ascii="Times New Roman"/>
        </w:rPr>
      </w:pPr>
      <w:bookmarkStart w:id="13" w:name="_Toc13566"/>
      <w:r>
        <w:rPr>
          <w:rFonts w:ascii="Times New Roman"/>
        </w:rPr>
        <w:t>关键词：灰盒模糊测试；固件安全；网络应用</w:t>
      </w:r>
      <w:bookmarkEnd w:id="13"/>
    </w:p>
    <w:p w14:paraId="60D49235" w14:textId="77777777" w:rsidR="004031C0" w:rsidRDefault="004031C0">
      <w:pPr>
        <w:pStyle w:val="01-"/>
        <w:ind w:firstLine="482"/>
        <w:rPr>
          <w:b/>
        </w:rPr>
      </w:pPr>
    </w:p>
    <w:p w14:paraId="55F9D28B" w14:textId="77777777" w:rsidR="004031C0" w:rsidRDefault="00B464C3">
      <w:pPr>
        <w:rPr>
          <w:rFonts w:ascii="Times New Roman" w:hAnsi="Times New Roman" w:cs="Times New Roman"/>
        </w:rPr>
      </w:pPr>
      <w:r>
        <w:rPr>
          <w:rFonts w:ascii="Times New Roman" w:hAnsi="Times New Roman" w:cs="Times New Roman"/>
        </w:rPr>
        <w:br w:type="page"/>
      </w:r>
    </w:p>
    <w:p w14:paraId="6C0F0FC9" w14:textId="77777777" w:rsidR="004031C0" w:rsidRDefault="00B464C3">
      <w:pPr>
        <w:pStyle w:val="20-"/>
        <w:spacing w:before="312" w:after="312"/>
        <w:rPr>
          <w:rFonts w:cs="Times New Roman"/>
        </w:rPr>
      </w:pPr>
      <w:proofErr w:type="spellStart"/>
      <w:r>
        <w:rPr>
          <w:rFonts w:cs="Times New Roman"/>
        </w:rPr>
        <w:lastRenderedPageBreak/>
        <w:t>AFLNetSpy</w:t>
      </w:r>
      <w:proofErr w:type="spellEnd"/>
      <w:r>
        <w:rPr>
          <w:rFonts w:cs="Times New Roman"/>
        </w:rPr>
        <w:t xml:space="preserve">: </w:t>
      </w:r>
      <w:proofErr w:type="spellStart"/>
      <w:r>
        <w:rPr>
          <w:rFonts w:cs="Times New Roman"/>
        </w:rPr>
        <w:t>Greybox</w:t>
      </w:r>
      <w:proofErr w:type="spellEnd"/>
      <w:r>
        <w:rPr>
          <w:rFonts w:cs="Times New Roman"/>
        </w:rPr>
        <w:t xml:space="preserve"> Fuzzing of IoT Network Applications</w:t>
      </w:r>
    </w:p>
    <w:p w14:paraId="18DD8470" w14:textId="77777777" w:rsidR="004031C0" w:rsidRDefault="00B464C3">
      <w:pPr>
        <w:pStyle w:val="20-"/>
        <w:spacing w:before="312" w:after="312"/>
        <w:outlineLvl w:val="0"/>
        <w:rPr>
          <w:rFonts w:cs="Times New Roman"/>
        </w:rPr>
      </w:pPr>
      <w:bookmarkStart w:id="14" w:name="_Toc8720748"/>
      <w:bookmarkStart w:id="15" w:name="_Toc5954"/>
      <w:commentRangeStart w:id="16"/>
      <w:r>
        <w:rPr>
          <w:rFonts w:cs="Times New Roman"/>
        </w:rPr>
        <w:t>Abstract</w:t>
      </w:r>
      <w:bookmarkEnd w:id="14"/>
      <w:bookmarkEnd w:id="15"/>
      <w:commentRangeEnd w:id="16"/>
      <w:r w:rsidR="00497AE9">
        <w:rPr>
          <w:rStyle w:val="af"/>
          <w:rFonts w:asciiTheme="minorHAnsi" w:eastAsiaTheme="minorEastAsia" w:hAnsiTheme="minorHAnsi"/>
          <w:b w:val="0"/>
        </w:rPr>
        <w:commentReference w:id="16"/>
      </w:r>
    </w:p>
    <w:p w14:paraId="052E7E41" w14:textId="77777777" w:rsidR="004031C0" w:rsidRDefault="00B464C3">
      <w:pPr>
        <w:pStyle w:val="22-"/>
        <w:ind w:firstLine="480"/>
      </w:pPr>
      <w:r>
        <w:t xml:space="preserve">With the rapid development of the Internet of </w:t>
      </w:r>
      <w:proofErr w:type="gramStart"/>
      <w:r>
        <w:t>Things(</w:t>
      </w:r>
      <w:proofErr w:type="gramEnd"/>
      <w:r>
        <w:t xml:space="preserve">IoT) field, the number of Linux-based firmware has grown explosively, and the security issues it faces have become increasingly severe. In the </w:t>
      </w:r>
      <w:proofErr w:type="spellStart"/>
      <w:r>
        <w:t>filed</w:t>
      </w:r>
      <w:proofErr w:type="spellEnd"/>
      <w:r>
        <w:t xml:space="preserve"> of traditional program testing, fuzz testing, or fuzzing, has been proven to be a highly useful technique for automated testing and vulnerability discovering. However, due to the special execution environment, it’s difficult to apply traditional fuzzing technique to firmware programs directly. And currently, there are no mature methods or tools available to conduct grey-box fuzz testing for applications within firmware.</w:t>
      </w:r>
    </w:p>
    <w:p w14:paraId="63AE349D" w14:textId="77777777" w:rsidR="004031C0" w:rsidRDefault="00B464C3">
      <w:pPr>
        <w:pStyle w:val="22-"/>
        <w:ind w:firstLine="480"/>
      </w:pPr>
      <w:r>
        <w:t xml:space="preserve">In this thesis, we </w:t>
      </w:r>
      <w:proofErr w:type="gramStart"/>
      <w:r>
        <w:t>does</w:t>
      </w:r>
      <w:proofErr w:type="gramEnd"/>
      <w:r>
        <w:t xml:space="preserve"> some research on protocol vulnerability from the perspective of fuzz testing. And we propose a way using a QEMU plugin to monitor system calls within the guest system and identify target process by page directory address. With the use of the QEMU plugin, we can get the code execution information of the target process, and detect and control the state of target process by several special network requests. These findings provide a theoretical foundation for implementing gray-box fuzzing specifically for network applications within firmware.</w:t>
      </w:r>
    </w:p>
    <w:p w14:paraId="2D25634C" w14:textId="77777777" w:rsidR="004031C0" w:rsidRDefault="00B464C3">
      <w:pPr>
        <w:pStyle w:val="22-"/>
        <w:ind w:firstLine="480"/>
      </w:pPr>
      <w:r>
        <w:t xml:space="preserve">Based on the aforementioned methods, we </w:t>
      </w:r>
      <w:proofErr w:type="gramStart"/>
      <w:r>
        <w:t>develops</w:t>
      </w:r>
      <w:proofErr w:type="gramEnd"/>
      <w:r>
        <w:t xml:space="preserve"> </w:t>
      </w:r>
      <w:proofErr w:type="spellStart"/>
      <w:r>
        <w:t>AFLNetSpy</w:t>
      </w:r>
      <w:proofErr w:type="spellEnd"/>
      <w:r>
        <w:t xml:space="preserve">, a gray-box fuzz testing framework specifically designed for network applications within firmware, by integrating the AFL-SPY plugin of QEMU into </w:t>
      </w:r>
      <w:proofErr w:type="spellStart"/>
      <w:r>
        <w:t>AFLNet</w:t>
      </w:r>
      <w:proofErr w:type="spellEnd"/>
      <w:r>
        <w:t xml:space="preserve">. </w:t>
      </w:r>
      <w:proofErr w:type="spellStart"/>
      <w:r>
        <w:t>AFLNetSpy</w:t>
      </w:r>
      <w:proofErr w:type="spellEnd"/>
      <w:r>
        <w:t xml:space="preserve"> enables efficient gray-box fuzz testing for network applications within firmware, which successfully extends the gray-box fuzzing testing capabilities of </w:t>
      </w:r>
      <w:proofErr w:type="spellStart"/>
      <w:r>
        <w:t>AFLNet</w:t>
      </w:r>
      <w:proofErr w:type="spellEnd"/>
      <w:r>
        <w:t xml:space="preserve"> to the firmware application field and plays a significant role in prompting fuzz testing research in the firmware filed.</w:t>
      </w:r>
    </w:p>
    <w:p w14:paraId="0E5F228B" w14:textId="77777777" w:rsidR="004031C0" w:rsidRDefault="00B464C3">
      <w:pPr>
        <w:pStyle w:val="22-"/>
        <w:ind w:firstLine="480"/>
      </w:pPr>
      <w:r>
        <w:t xml:space="preserve">This thesis begins by introducing the research background, significance, and related work in the fields fuzz testing and firmware security etc. We then </w:t>
      </w:r>
      <w:proofErr w:type="gramStart"/>
      <w:r>
        <w:t>explains</w:t>
      </w:r>
      <w:proofErr w:type="gramEnd"/>
      <w:r>
        <w:t xml:space="preserve"> the methods of using the AFL-SPY plugin of QEMU to obtain code </w:t>
      </w:r>
      <w:proofErr w:type="spellStart"/>
      <w:r>
        <w:t>excution</w:t>
      </w:r>
      <w:proofErr w:type="spellEnd"/>
      <w:r>
        <w:t xml:space="preserve"> information of target process within the guest system and using special network requests to detect and control the state of the target process. Next, we present the whole architecture of </w:t>
      </w:r>
      <w:proofErr w:type="spellStart"/>
      <w:r>
        <w:t>AFLNetSpy</w:t>
      </w:r>
      <w:proofErr w:type="spellEnd"/>
      <w:r>
        <w:t xml:space="preserve"> and then highlight </w:t>
      </w:r>
      <w:r>
        <w:lastRenderedPageBreak/>
        <w:t xml:space="preserve">key design points of each module. Finally, we design two experiments to analyze and validate </w:t>
      </w:r>
      <w:proofErr w:type="spellStart"/>
      <w:r>
        <w:t>AFLNetSpy</w:t>
      </w:r>
      <w:proofErr w:type="spellEnd"/>
      <w:r>
        <w:t xml:space="preserve"> from the perspective of stability and performance.</w:t>
      </w:r>
    </w:p>
    <w:p w14:paraId="72BCF05B" w14:textId="77777777" w:rsidR="004031C0" w:rsidRDefault="004031C0">
      <w:pPr>
        <w:pStyle w:val="22-"/>
        <w:ind w:firstLine="480"/>
        <w:rPr>
          <w:rFonts w:eastAsia="宋体"/>
        </w:rPr>
      </w:pPr>
    </w:p>
    <w:p w14:paraId="555DC64C" w14:textId="77777777" w:rsidR="004031C0" w:rsidRDefault="00B464C3">
      <w:pPr>
        <w:pStyle w:val="21-"/>
      </w:pPr>
      <w:r>
        <w:t xml:space="preserve">Key Words: </w:t>
      </w:r>
      <w:proofErr w:type="spellStart"/>
      <w:r>
        <w:t>Greybox</w:t>
      </w:r>
      <w:proofErr w:type="spellEnd"/>
      <w:r>
        <w:t xml:space="preserve"> Fuzzing; </w:t>
      </w:r>
      <w:commentRangeStart w:id="17"/>
      <w:r>
        <w:t>IoT Security</w:t>
      </w:r>
      <w:commentRangeEnd w:id="17"/>
      <w:r w:rsidR="0076498B">
        <w:rPr>
          <w:rStyle w:val="af"/>
          <w:rFonts w:asciiTheme="minorHAnsi" w:eastAsiaTheme="minorEastAsia" w:hAnsiTheme="minorHAnsi" w:cstheme="minorBidi"/>
          <w:b w:val="0"/>
          <w:bCs w:val="0"/>
          <w:kern w:val="2"/>
        </w:rPr>
        <w:commentReference w:id="17"/>
      </w:r>
      <w:r>
        <w:t>; Network Application</w:t>
      </w:r>
    </w:p>
    <w:p w14:paraId="098D398A" w14:textId="77777777" w:rsidR="004031C0" w:rsidRDefault="004031C0">
      <w:pPr>
        <w:pStyle w:val="21-"/>
      </w:pPr>
    </w:p>
    <w:p w14:paraId="09E51424" w14:textId="77777777" w:rsidR="004031C0" w:rsidRDefault="00B464C3">
      <w:pPr>
        <w:rPr>
          <w:rFonts w:ascii="Times New Roman" w:hAnsi="Times New Roman" w:cs="Times New Roman"/>
        </w:rPr>
      </w:pPr>
      <w:r>
        <w:rPr>
          <w:rFonts w:ascii="Times New Roman" w:hAnsi="Times New Roman" w:cs="Times New Roman"/>
        </w:rPr>
        <w:br w:type="page"/>
      </w:r>
    </w:p>
    <w:p w14:paraId="3442549D" w14:textId="77777777" w:rsidR="004031C0" w:rsidRDefault="00B464C3">
      <w:pPr>
        <w:pStyle w:val="23-"/>
        <w:spacing w:before="468" w:after="312"/>
        <w:rPr>
          <w:rFonts w:ascii="Times New Roman" w:hAnsi="Times New Roman" w:cs="Times New Roman"/>
        </w:rPr>
      </w:pPr>
      <w:r>
        <w:rPr>
          <w:rFonts w:ascii="Times New Roman" w:hAnsi="Times New Roman" w:cs="Times New Roman"/>
        </w:rPr>
        <w:lastRenderedPageBreak/>
        <w:t>目　录</w:t>
      </w:r>
    </w:p>
    <w:sdt>
      <w:sdtPr>
        <w:rPr>
          <w:rFonts w:ascii="Times New Roman" w:eastAsia="宋体" w:hAnsi="Times New Roman" w:cs="Times New Roman"/>
          <w:b/>
          <w:bCs/>
          <w:kern w:val="0"/>
          <w:sz w:val="24"/>
          <w:szCs w:val="24"/>
        </w:rPr>
        <w:id w:val="147472767"/>
        <w15:color w:val="DBDBDB"/>
        <w:docPartObj>
          <w:docPartGallery w:val="Table of Contents"/>
          <w:docPartUnique/>
        </w:docPartObj>
      </w:sdtPr>
      <w:sdtContent>
        <w:p w14:paraId="6FB4D2F7" w14:textId="77777777" w:rsidR="004031C0" w:rsidRDefault="00B464C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p>
        <w:p w14:paraId="070E35F6" w14:textId="77777777" w:rsidR="004031C0" w:rsidRDefault="00B464C3">
          <w:pPr>
            <w:pStyle w:val="TOC1"/>
            <w:tabs>
              <w:tab w:val="right" w:leader="dot" w:pos="8731"/>
            </w:tabs>
            <w:rPr>
              <w:rFonts w:ascii="Times New Roman" w:hAnsi="Times New Roman" w:cs="Times New Roman"/>
            </w:rPr>
          </w:pPr>
          <w:hyperlink w:anchor="_Toc94" w:history="1">
            <w:r>
              <w:rPr>
                <w:rFonts w:ascii="Times New Roman" w:eastAsia="黑体" w:hAnsi="Times New Roman" w:cs="Times New Roman"/>
                <w:szCs w:val="32"/>
              </w:rPr>
              <w:t>摘　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hyperlink>
        </w:p>
        <w:p w14:paraId="4738C4F5" w14:textId="77777777" w:rsidR="004031C0" w:rsidRDefault="00B464C3">
          <w:pPr>
            <w:pStyle w:val="TOC1"/>
            <w:tabs>
              <w:tab w:val="right" w:leader="dot" w:pos="8731"/>
            </w:tabs>
            <w:rPr>
              <w:rFonts w:ascii="Times New Roman" w:hAnsi="Times New Roman" w:cs="Times New Roman"/>
            </w:rPr>
          </w:pPr>
          <w:hyperlink w:anchor="_Toc5954" w:history="1">
            <w:r>
              <w:rPr>
                <w:rFonts w:ascii="Times New Roman" w:hAnsi="Times New Roman" w:cs="Times New Roman"/>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hyperlink>
        </w:p>
        <w:p w14:paraId="67E8B362" w14:textId="77777777" w:rsidR="004031C0" w:rsidRDefault="00B464C3">
          <w:pPr>
            <w:pStyle w:val="TOC1"/>
            <w:tabs>
              <w:tab w:val="right" w:leader="dot" w:pos="8731"/>
            </w:tabs>
            <w:rPr>
              <w:rFonts w:ascii="Times New Roman" w:hAnsi="Times New Roman" w:cs="Times New Roman"/>
            </w:rPr>
          </w:pPr>
          <w:hyperlink w:anchor="_Toc28675" w:history="1">
            <w:r>
              <w:rPr>
                <w:rFonts w:ascii="Times New Roman" w:hAnsi="Times New Roman" w:cs="Times New Roman"/>
              </w:rPr>
              <w:t>第</w:t>
            </w:r>
            <w:r>
              <w:rPr>
                <w:rFonts w:ascii="Times New Roman" w:hAnsi="Times New Roman" w:cs="Times New Roman"/>
              </w:rPr>
              <w:t>1</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绪论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_Toc28675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hyperlink>
        </w:p>
        <w:p w14:paraId="6536A246" w14:textId="77777777" w:rsidR="004031C0" w:rsidRDefault="00B464C3">
          <w:pPr>
            <w:pStyle w:val="TOC2"/>
            <w:tabs>
              <w:tab w:val="right" w:leader="dot" w:pos="8731"/>
            </w:tabs>
            <w:rPr>
              <w:rFonts w:ascii="Times New Roman" w:hAnsi="Times New Roman" w:cs="Times New Roman"/>
            </w:rPr>
          </w:pPr>
          <w:hyperlink w:anchor="_Toc14437"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1</w:t>
            </w:r>
            <w:r>
              <w:rPr>
                <w:rFonts w:ascii="Times New Roman" w:hAnsi="Times New Roman" w:cs="Times New Roman"/>
                <w:bCs/>
                <w:szCs w:val="28"/>
              </w:rPr>
              <w:t xml:space="preserve"> </w:t>
            </w:r>
            <w:r>
              <w:rPr>
                <w:rFonts w:ascii="Times New Roman" w:hAnsi="Times New Roman" w:cs="Times New Roman"/>
              </w:rPr>
              <w:t>研究背景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_Toc14437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hyperlink>
        </w:p>
        <w:p w14:paraId="7BFC31F1" w14:textId="77777777" w:rsidR="004031C0" w:rsidRDefault="00B464C3">
          <w:pPr>
            <w:pStyle w:val="TOC2"/>
            <w:tabs>
              <w:tab w:val="right" w:leader="dot" w:pos="8731"/>
            </w:tabs>
            <w:rPr>
              <w:rFonts w:ascii="Times New Roman" w:hAnsi="Times New Roman" w:cs="Times New Roman"/>
            </w:rPr>
          </w:pPr>
          <w:hyperlink w:anchor="_Toc9854"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2</w:t>
            </w:r>
            <w:r>
              <w:rPr>
                <w:rFonts w:ascii="Times New Roman" w:hAnsi="Times New Roman" w:cs="Times New Roman"/>
                <w:bCs/>
                <w:szCs w:val="28"/>
              </w:rPr>
              <w:t xml:space="preserve"> </w:t>
            </w:r>
            <w:r>
              <w:rPr>
                <w:rFonts w:ascii="Times New Roman" w:hAnsi="Times New Roman" w:cs="Times New Roman"/>
              </w:rPr>
              <w:t>研究意义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_Toc9854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1514D494" w14:textId="77777777" w:rsidR="004031C0" w:rsidRDefault="00B464C3">
          <w:pPr>
            <w:pStyle w:val="TOC2"/>
            <w:tabs>
              <w:tab w:val="right" w:leader="dot" w:pos="8731"/>
            </w:tabs>
            <w:rPr>
              <w:rFonts w:ascii="Times New Roman" w:hAnsi="Times New Roman" w:cs="Times New Roman"/>
            </w:rPr>
          </w:pPr>
          <w:hyperlink w:anchor="_Toc2281"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3</w:t>
            </w:r>
            <w:r>
              <w:rPr>
                <w:rFonts w:ascii="Times New Roman" w:hAnsi="Times New Roman" w:cs="Times New Roman"/>
                <w:bCs/>
                <w:szCs w:val="28"/>
              </w:rPr>
              <w:t xml:space="preserve"> </w:t>
            </w:r>
            <w:r>
              <w:rPr>
                <w:rFonts w:ascii="Times New Roman" w:hAnsi="Times New Roman" w:cs="Times New Roman"/>
              </w:rPr>
              <w:t>国内外研究概况</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_Toc2281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5B2BE624" w14:textId="77777777" w:rsidR="004031C0" w:rsidRDefault="00B464C3">
          <w:pPr>
            <w:pStyle w:val="TOC2"/>
            <w:tabs>
              <w:tab w:val="right" w:leader="dot" w:pos="8731"/>
            </w:tabs>
            <w:rPr>
              <w:rFonts w:ascii="Times New Roman" w:hAnsi="Times New Roman" w:cs="Times New Roman"/>
            </w:rPr>
          </w:pPr>
          <w:hyperlink w:anchor="_Toc5172" w:history="1">
            <w:r>
              <w:rPr>
                <w:rFonts w:ascii="Times New Roman" w:hAnsi="Times New Roman" w:cs="Times New Roman"/>
              </w:rPr>
              <w:t xml:space="preserve">1.4 </w:t>
            </w:r>
            <w:r>
              <w:rPr>
                <w:rFonts w:ascii="Times New Roman" w:hAnsi="Times New Roman" w:cs="Times New Roman"/>
              </w:rPr>
              <w:t>本论文组织结构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_Toc5172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3E28CBA5" w14:textId="77777777" w:rsidR="004031C0" w:rsidRDefault="00B464C3">
          <w:pPr>
            <w:pStyle w:val="TOC1"/>
            <w:tabs>
              <w:tab w:val="right" w:leader="dot" w:pos="8731"/>
            </w:tabs>
            <w:rPr>
              <w:rFonts w:ascii="Times New Roman" w:hAnsi="Times New Roman" w:cs="Times New Roman"/>
            </w:rPr>
          </w:pPr>
          <w:hyperlink w:anchor="_Toc28830" w:history="1">
            <w:r>
              <w:rPr>
                <w:rFonts w:ascii="Times New Roman" w:hAnsi="Times New Roman" w:cs="Times New Roman"/>
              </w:rPr>
              <w:t>第</w:t>
            </w:r>
            <w:r>
              <w:rPr>
                <w:rFonts w:ascii="Times New Roman" w:hAnsi="Times New Roman" w:cs="Times New Roman"/>
              </w:rPr>
              <w:t>2</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相关工作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_Toc28830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3E19473E" w14:textId="77777777" w:rsidR="004031C0" w:rsidRDefault="00B464C3">
          <w:pPr>
            <w:pStyle w:val="TOC2"/>
            <w:tabs>
              <w:tab w:val="right" w:leader="dot" w:pos="8731"/>
            </w:tabs>
            <w:rPr>
              <w:rFonts w:ascii="Times New Roman" w:hAnsi="Times New Roman" w:cs="Times New Roman"/>
            </w:rPr>
          </w:pPr>
          <w:hyperlink w:anchor="_Toc24242" w:history="1">
            <w:r>
              <w:rPr>
                <w:rFonts w:ascii="Times New Roman" w:hAnsi="Times New Roman" w:cs="Times New Roman"/>
              </w:rPr>
              <w:t>2.1 AFL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_Toc24242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6ACEE83E" w14:textId="77777777" w:rsidR="004031C0" w:rsidRDefault="00B464C3">
          <w:pPr>
            <w:pStyle w:val="TOC2"/>
            <w:tabs>
              <w:tab w:val="right" w:leader="dot" w:pos="8731"/>
            </w:tabs>
            <w:rPr>
              <w:rFonts w:ascii="Times New Roman" w:hAnsi="Times New Roman" w:cs="Times New Roman"/>
            </w:rPr>
          </w:pPr>
          <w:hyperlink w:anchor="_Toc20461" w:history="1">
            <w:r>
              <w:rPr>
                <w:rFonts w:ascii="Times New Roman" w:hAnsi="Times New Roman" w:cs="Times New Roman"/>
              </w:rPr>
              <w:t>2.2 AFLNet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_Toc20461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14:paraId="1EB080BF" w14:textId="77777777" w:rsidR="004031C0" w:rsidRDefault="00B464C3">
          <w:pPr>
            <w:pStyle w:val="TOC2"/>
            <w:tabs>
              <w:tab w:val="right" w:leader="dot" w:pos="8731"/>
            </w:tabs>
            <w:rPr>
              <w:rFonts w:ascii="Times New Roman" w:hAnsi="Times New Roman" w:cs="Times New Roman"/>
            </w:rPr>
          </w:pPr>
          <w:hyperlink w:anchor="_Toc14723" w:history="1">
            <w:r>
              <w:rPr>
                <w:rFonts w:ascii="Times New Roman" w:hAnsi="Times New Roman" w:cs="Times New Roman"/>
              </w:rPr>
              <w:t>2.3 TriforceAFL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_Toc14723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7447DA5A" w14:textId="77777777" w:rsidR="004031C0" w:rsidRDefault="00B464C3">
          <w:pPr>
            <w:pStyle w:val="TOC2"/>
            <w:tabs>
              <w:tab w:val="right" w:leader="dot" w:pos="8731"/>
            </w:tabs>
            <w:rPr>
              <w:rFonts w:ascii="Times New Roman" w:hAnsi="Times New Roman" w:cs="Times New Roman"/>
            </w:rPr>
          </w:pPr>
          <w:hyperlink w:anchor="_Toc13788" w:history="1">
            <w:r>
              <w:rPr>
                <w:rFonts w:ascii="Times New Roman" w:hAnsi="Times New Roman" w:cs="Times New Roman"/>
              </w:rPr>
              <w:t>2.4 DECAF-QEMU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_Toc13788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14:paraId="0390AD07" w14:textId="77777777" w:rsidR="004031C0" w:rsidRDefault="00B464C3">
          <w:pPr>
            <w:pStyle w:val="TOC2"/>
            <w:tabs>
              <w:tab w:val="right" w:leader="dot" w:pos="8731"/>
            </w:tabs>
            <w:rPr>
              <w:rFonts w:ascii="Times New Roman" w:hAnsi="Times New Roman" w:cs="Times New Roman"/>
            </w:rPr>
          </w:pPr>
          <w:hyperlink w:anchor="_Toc692" w:history="1">
            <w:r>
              <w:rPr>
                <w:rFonts w:ascii="Times New Roman" w:hAnsi="Times New Roman" w:cs="Times New Roman"/>
              </w:rPr>
              <w:t>2.4 ISPRAS-QEMU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hyperlink>
        </w:p>
        <w:p w14:paraId="604AA29C" w14:textId="77777777" w:rsidR="004031C0" w:rsidRDefault="00B464C3">
          <w:pPr>
            <w:pStyle w:val="TOC2"/>
            <w:tabs>
              <w:tab w:val="right" w:leader="dot" w:pos="8731"/>
            </w:tabs>
            <w:rPr>
              <w:rFonts w:ascii="Times New Roman" w:hAnsi="Times New Roman" w:cs="Times New Roman"/>
            </w:rPr>
          </w:pPr>
          <w:hyperlink w:anchor="_Toc20209" w:history="1">
            <w:r>
              <w:rPr>
                <w:rFonts w:ascii="Times New Roman" w:hAnsi="Times New Roman" w:cs="Times New Roman"/>
              </w:rPr>
              <w:t xml:space="preserve">2.5 </w:t>
            </w:r>
            <w:r>
              <w:rPr>
                <w:rFonts w:ascii="Times New Roman" w:hAnsi="Times New Roman" w:cs="Times New Roman"/>
              </w:rPr>
              <w:t>本章小结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_Toc20209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hyperlink>
        </w:p>
        <w:p w14:paraId="2A4D15F0" w14:textId="77777777" w:rsidR="004031C0" w:rsidRDefault="00B464C3">
          <w:pPr>
            <w:pStyle w:val="TOC1"/>
            <w:tabs>
              <w:tab w:val="right" w:leader="dot" w:pos="8731"/>
            </w:tabs>
            <w:rPr>
              <w:rFonts w:ascii="Times New Roman" w:hAnsi="Times New Roman" w:cs="Times New Roman"/>
            </w:rPr>
          </w:pPr>
          <w:hyperlink w:anchor="_Toc10392" w:history="1">
            <w:r>
              <w:rPr>
                <w:rFonts w:ascii="Times New Roman" w:hAnsi="Times New Roman" w:cs="Times New Roman"/>
              </w:rPr>
              <w:t>第</w:t>
            </w:r>
            <w:r>
              <w:rPr>
                <w:rFonts w:ascii="Times New Roman" w:hAnsi="Times New Roman" w:cs="Times New Roman"/>
              </w:rPr>
              <w:t>3</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系统设计要点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_Toc10392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hyperlink>
        </w:p>
        <w:p w14:paraId="6A4F54CD" w14:textId="77777777" w:rsidR="004031C0" w:rsidRDefault="00B464C3">
          <w:pPr>
            <w:pStyle w:val="TOC2"/>
            <w:tabs>
              <w:tab w:val="right" w:leader="dot" w:pos="8731"/>
            </w:tabs>
            <w:rPr>
              <w:rFonts w:ascii="Times New Roman" w:hAnsi="Times New Roman" w:cs="Times New Roman"/>
            </w:rPr>
          </w:pPr>
          <w:hyperlink w:anchor="_Toc7289" w:history="1">
            <w:r>
              <w:rPr>
                <w:rFonts w:ascii="Times New Roman" w:hAnsi="Times New Roman" w:cs="Times New Roman"/>
              </w:rPr>
              <w:t xml:space="preserve">3.1 </w:t>
            </w:r>
            <w:r>
              <w:rPr>
                <w:rFonts w:ascii="Times New Roman" w:hAnsi="Times New Roman" w:cs="Times New Roman"/>
              </w:rPr>
              <w:t>代码执行信息的获取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_Toc7289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hyperlink>
        </w:p>
        <w:p w14:paraId="00753AA8" w14:textId="77777777" w:rsidR="004031C0" w:rsidRDefault="00B464C3">
          <w:pPr>
            <w:pStyle w:val="TOC2"/>
            <w:tabs>
              <w:tab w:val="right" w:leader="dot" w:pos="8731"/>
            </w:tabs>
            <w:rPr>
              <w:rFonts w:ascii="Times New Roman" w:hAnsi="Times New Roman" w:cs="Times New Roman"/>
            </w:rPr>
          </w:pPr>
          <w:hyperlink w:anchor="_Toc19078" w:history="1">
            <w:r>
              <w:rPr>
                <w:rFonts w:ascii="Times New Roman" w:hAnsi="Times New Roman" w:cs="Times New Roman"/>
              </w:rPr>
              <w:t xml:space="preserve">3.2 </w:t>
            </w:r>
            <w:r>
              <w:rPr>
                <w:rFonts w:ascii="Times New Roman" w:hAnsi="Times New Roman" w:cs="Times New Roman"/>
              </w:rPr>
              <w:t>目标进程的状态探测和控制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_Toc19078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hyperlink>
        </w:p>
        <w:p w14:paraId="2C57EE03" w14:textId="77777777" w:rsidR="004031C0" w:rsidRDefault="00B464C3">
          <w:pPr>
            <w:pStyle w:val="TOC3"/>
            <w:tabs>
              <w:tab w:val="right" w:leader="dot" w:pos="8731"/>
            </w:tabs>
            <w:rPr>
              <w:rFonts w:ascii="Times New Roman" w:hAnsi="Times New Roman" w:cs="Times New Roman"/>
            </w:rPr>
          </w:pPr>
          <w:hyperlink w:anchor="_Toc16063" w:history="1">
            <w:r>
              <w:rPr>
                <w:rFonts w:ascii="Times New Roman" w:hAnsi="Times New Roman" w:cs="Times New Roman"/>
              </w:rPr>
              <w:t xml:space="preserve">3.2.1 </w:t>
            </w:r>
            <w:r>
              <w:rPr>
                <w:rFonts w:ascii="Times New Roman" w:hAnsi="Times New Roman" w:cs="Times New Roman"/>
              </w:rPr>
              <w:t>目标进程的状态探测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_Toc16063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hyperlink>
        </w:p>
        <w:p w14:paraId="4452BEA9" w14:textId="77777777" w:rsidR="004031C0" w:rsidRDefault="00B464C3">
          <w:pPr>
            <w:pStyle w:val="TOC3"/>
            <w:tabs>
              <w:tab w:val="right" w:leader="dot" w:pos="8731"/>
            </w:tabs>
            <w:rPr>
              <w:rFonts w:ascii="Times New Roman" w:hAnsi="Times New Roman" w:cs="Times New Roman"/>
            </w:rPr>
          </w:pPr>
          <w:hyperlink w:anchor="_Toc21669" w:history="1">
            <w:r>
              <w:rPr>
                <w:rFonts w:ascii="Times New Roman" w:hAnsi="Times New Roman" w:cs="Times New Roman"/>
              </w:rPr>
              <w:t xml:space="preserve">3.2.1 </w:t>
            </w:r>
            <w:r>
              <w:rPr>
                <w:rFonts w:ascii="Times New Roman" w:hAnsi="Times New Roman" w:cs="Times New Roman"/>
              </w:rPr>
              <w:t>目标进程的关键控制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_Toc21669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hyperlink>
        </w:p>
        <w:p w14:paraId="35692902" w14:textId="77777777" w:rsidR="004031C0" w:rsidRDefault="00B464C3">
          <w:pPr>
            <w:pStyle w:val="TOC1"/>
            <w:tabs>
              <w:tab w:val="right" w:leader="dot" w:pos="8731"/>
            </w:tabs>
            <w:rPr>
              <w:rFonts w:ascii="Times New Roman" w:hAnsi="Times New Roman" w:cs="Times New Roman"/>
            </w:rPr>
          </w:pPr>
          <w:hyperlink w:anchor="_Toc12849" w:history="1">
            <w:r>
              <w:rPr>
                <w:rFonts w:ascii="Times New Roman" w:hAnsi="Times New Roman" w:cs="Times New Roman"/>
              </w:rPr>
              <w:t>第</w:t>
            </w:r>
            <w:r>
              <w:rPr>
                <w:rFonts w:ascii="Times New Roman" w:hAnsi="Times New Roman" w:cs="Times New Roman"/>
              </w:rPr>
              <w:t>4</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系统详细设计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_Toc12849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hyperlink>
        </w:p>
        <w:p w14:paraId="1E56F829" w14:textId="77777777" w:rsidR="004031C0" w:rsidRDefault="00B464C3">
          <w:pPr>
            <w:pStyle w:val="TOC2"/>
            <w:tabs>
              <w:tab w:val="right" w:leader="dot" w:pos="8731"/>
            </w:tabs>
            <w:rPr>
              <w:rFonts w:ascii="Times New Roman" w:hAnsi="Times New Roman" w:cs="Times New Roman"/>
            </w:rPr>
          </w:pPr>
          <w:hyperlink w:anchor="_Toc5894" w:history="1">
            <w:r>
              <w:rPr>
                <w:rFonts w:ascii="Times New Roman" w:hAnsi="Times New Roman" w:cs="Times New Roman"/>
              </w:rPr>
              <w:t xml:space="preserve">4.1 </w:t>
            </w:r>
            <w:r>
              <w:rPr>
                <w:rFonts w:ascii="Times New Roman" w:hAnsi="Times New Roman" w:cs="Times New Roman"/>
              </w:rPr>
              <w:t>整体架构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_Toc5894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hyperlink>
        </w:p>
        <w:p w14:paraId="097B0CD9" w14:textId="77777777" w:rsidR="004031C0" w:rsidRDefault="00B464C3">
          <w:pPr>
            <w:pStyle w:val="TOC2"/>
            <w:tabs>
              <w:tab w:val="right" w:leader="dot" w:pos="8731"/>
            </w:tabs>
            <w:rPr>
              <w:rFonts w:ascii="Times New Roman" w:hAnsi="Times New Roman" w:cs="Times New Roman"/>
            </w:rPr>
          </w:pPr>
          <w:hyperlink w:anchor="_Toc7820" w:history="1">
            <w:r>
              <w:rPr>
                <w:rFonts w:ascii="Times New Roman" w:hAnsi="Times New Roman" w:cs="Times New Roman"/>
              </w:rPr>
              <w:t>4.2 QEMU-SPY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_Toc7820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hyperlink>
        </w:p>
        <w:p w14:paraId="50A88D0A" w14:textId="77777777" w:rsidR="004031C0" w:rsidRDefault="00B464C3">
          <w:pPr>
            <w:pStyle w:val="TOC2"/>
            <w:tabs>
              <w:tab w:val="right" w:leader="dot" w:pos="8731"/>
            </w:tabs>
            <w:rPr>
              <w:rFonts w:ascii="Times New Roman" w:hAnsi="Times New Roman" w:cs="Times New Roman"/>
            </w:rPr>
          </w:pPr>
          <w:hyperlink w:anchor="_Toc6809" w:history="1">
            <w:r>
              <w:rPr>
                <w:rFonts w:ascii="Times New Roman" w:hAnsi="Times New Roman" w:cs="Times New Roman"/>
              </w:rPr>
              <w:t xml:space="preserve">4.3 </w:t>
            </w:r>
            <w:r>
              <w:rPr>
                <w:rFonts w:ascii="Times New Roman" w:hAnsi="Times New Roman" w:cs="Times New Roman"/>
              </w:rPr>
              <w:t>系统调用回调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hyperlink>
        </w:p>
        <w:p w14:paraId="6D3798EA" w14:textId="77777777" w:rsidR="004031C0" w:rsidRDefault="00B464C3">
          <w:pPr>
            <w:pStyle w:val="TOC1"/>
            <w:tabs>
              <w:tab w:val="right" w:leader="dot" w:pos="8731"/>
            </w:tabs>
            <w:rPr>
              <w:rFonts w:ascii="Times New Roman" w:hAnsi="Times New Roman" w:cs="Times New Roman"/>
            </w:rPr>
          </w:pPr>
          <w:hyperlink w:anchor="_Toc4227" w:history="1">
            <w:r>
              <w:rPr>
                <w:rFonts w:ascii="Times New Roman" w:hAnsi="Times New Roman" w:cs="Times New Roman"/>
              </w:rPr>
              <w:t>第</w:t>
            </w:r>
            <w:r>
              <w:rPr>
                <w:rFonts w:ascii="Times New Roman" w:hAnsi="Times New Roman" w:cs="Times New Roman"/>
              </w:rPr>
              <w:t>5</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实验分析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hyperlink>
        </w:p>
        <w:p w14:paraId="08F23283" w14:textId="77777777" w:rsidR="004031C0" w:rsidRDefault="00B464C3">
          <w:pPr>
            <w:pStyle w:val="TOC2"/>
            <w:tabs>
              <w:tab w:val="right" w:leader="dot" w:pos="8731"/>
            </w:tabs>
            <w:rPr>
              <w:rFonts w:ascii="Times New Roman" w:hAnsi="Times New Roman" w:cs="Times New Roman"/>
            </w:rPr>
          </w:pPr>
          <w:hyperlink w:anchor="_Toc19138" w:history="1">
            <w:r>
              <w:rPr>
                <w:rFonts w:ascii="Times New Roman" w:hAnsi="Times New Roman" w:cs="Times New Roman"/>
              </w:rPr>
              <w:t xml:space="preserve">5.1 </w:t>
            </w:r>
            <w:r>
              <w:rPr>
                <w:rFonts w:ascii="Times New Roman" w:hAnsi="Times New Roman" w:cs="Times New Roman"/>
              </w:rPr>
              <w:t>环境准备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_Toc19138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hyperlink>
        </w:p>
        <w:p w14:paraId="4E887579" w14:textId="77777777" w:rsidR="004031C0" w:rsidRDefault="00B464C3">
          <w:pPr>
            <w:pStyle w:val="TOC2"/>
            <w:tabs>
              <w:tab w:val="right" w:leader="dot" w:pos="8731"/>
            </w:tabs>
            <w:rPr>
              <w:rFonts w:ascii="Times New Roman" w:hAnsi="Times New Roman" w:cs="Times New Roman"/>
            </w:rPr>
          </w:pPr>
          <w:hyperlink w:anchor="_Toc31101" w:history="1">
            <w:r>
              <w:rPr>
                <w:rFonts w:ascii="Times New Roman" w:hAnsi="Times New Roman" w:cs="Times New Roman"/>
              </w:rPr>
              <w:t xml:space="preserve">5.2 </w:t>
            </w:r>
            <w:r>
              <w:rPr>
                <w:rFonts w:ascii="Times New Roman" w:hAnsi="Times New Roman" w:cs="Times New Roman"/>
              </w:rPr>
              <w:t>稳定性分析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_Toc31101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hyperlink>
        </w:p>
        <w:p w14:paraId="640F9166" w14:textId="77777777" w:rsidR="004031C0" w:rsidRDefault="00B464C3">
          <w:pPr>
            <w:pStyle w:val="TOC2"/>
            <w:tabs>
              <w:tab w:val="right" w:leader="dot" w:pos="8731"/>
            </w:tabs>
            <w:rPr>
              <w:rFonts w:ascii="Times New Roman" w:hAnsi="Times New Roman" w:cs="Times New Roman"/>
            </w:rPr>
          </w:pPr>
          <w:hyperlink w:anchor="_Toc151" w:history="1">
            <w:r>
              <w:rPr>
                <w:rFonts w:ascii="Times New Roman" w:hAnsi="Times New Roman" w:cs="Times New Roman"/>
              </w:rPr>
              <w:t xml:space="preserve">5.3 </w:t>
            </w:r>
            <w:r>
              <w:rPr>
                <w:rFonts w:ascii="Times New Roman" w:hAnsi="Times New Roman" w:cs="Times New Roman"/>
              </w:rPr>
              <w:t>性能分析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hyperlink>
        </w:p>
        <w:p w14:paraId="4449EC37" w14:textId="77777777" w:rsidR="004031C0" w:rsidRDefault="00B464C3">
          <w:pPr>
            <w:pStyle w:val="TOC1"/>
            <w:tabs>
              <w:tab w:val="right" w:leader="dot" w:pos="8731"/>
            </w:tabs>
            <w:rPr>
              <w:rFonts w:ascii="Times New Roman" w:hAnsi="Times New Roman" w:cs="Times New Roman"/>
            </w:rPr>
          </w:pPr>
          <w:hyperlink w:anchor="_Toc28250" w:history="1">
            <w:r>
              <w:rPr>
                <w:rFonts w:ascii="Times New Roman" w:hAnsi="Times New Roman" w:cs="Times New Roman"/>
              </w:rPr>
              <w:t>结　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_Toc28250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31</w:t>
            </w:r>
            <w:r>
              <w:rPr>
                <w:rFonts w:ascii="Times New Roman" w:hAnsi="Times New Roman" w:cs="Times New Roman"/>
              </w:rPr>
              <w:fldChar w:fldCharType="end"/>
            </w:r>
          </w:hyperlink>
        </w:p>
        <w:p w14:paraId="62F7E4FA" w14:textId="77777777" w:rsidR="004031C0" w:rsidRDefault="00B464C3">
          <w:pPr>
            <w:pStyle w:val="TOC1"/>
            <w:tabs>
              <w:tab w:val="right" w:leader="dot" w:pos="8731"/>
            </w:tabs>
            <w:rPr>
              <w:rFonts w:ascii="Times New Roman" w:hAnsi="Times New Roman" w:cs="Times New Roman"/>
            </w:rPr>
          </w:pPr>
          <w:hyperlink w:anchor="_Toc9485" w:history="1">
            <w:r>
              <w:rPr>
                <w:rFonts w:ascii="Times New Roman" w:hAnsi="Times New Roman"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_Toc9485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32</w:t>
            </w:r>
            <w:r>
              <w:rPr>
                <w:rFonts w:ascii="Times New Roman" w:hAnsi="Times New Roman" w:cs="Times New Roman"/>
              </w:rPr>
              <w:fldChar w:fldCharType="end"/>
            </w:r>
          </w:hyperlink>
        </w:p>
        <w:p w14:paraId="5B183358" w14:textId="77777777" w:rsidR="004031C0" w:rsidRDefault="00B464C3">
          <w:pPr>
            <w:pStyle w:val="TOC1"/>
            <w:tabs>
              <w:tab w:val="right" w:leader="dot" w:pos="8731"/>
            </w:tabs>
            <w:rPr>
              <w:rFonts w:ascii="Times New Roman" w:hAnsi="Times New Roman" w:cs="Times New Roman"/>
            </w:rPr>
          </w:pPr>
          <w:hyperlink w:anchor="_Toc9578" w:history="1">
            <w:r>
              <w:rPr>
                <w:rFonts w:ascii="Times New Roman" w:hAnsi="Times New Roman" w:cs="Times New Roman"/>
              </w:rPr>
              <w:t>致　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_Toc9578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34</w:t>
            </w:r>
            <w:r>
              <w:rPr>
                <w:rFonts w:ascii="Times New Roman" w:hAnsi="Times New Roman" w:cs="Times New Roman"/>
              </w:rPr>
              <w:fldChar w:fldCharType="end"/>
            </w:r>
          </w:hyperlink>
        </w:p>
        <w:p w14:paraId="4A769FB8" w14:textId="77777777" w:rsidR="004031C0" w:rsidRDefault="00B464C3">
          <w:pPr>
            <w:pStyle w:val="21-"/>
            <w:spacing w:line="240" w:lineRule="auto"/>
            <w:jc w:val="center"/>
            <w:sectPr w:rsidR="004031C0">
              <w:headerReference w:type="default" r:id="rId14"/>
              <w:footerReference w:type="default" r:id="rId15"/>
              <w:pgSz w:w="11906" w:h="16838"/>
              <w:pgMar w:top="1985" w:right="1474" w:bottom="1474" w:left="1701" w:header="1361" w:footer="1134" w:gutter="0"/>
              <w:pgNumType w:fmt="upperRoman" w:start="1"/>
              <w:cols w:space="425"/>
              <w:docGrid w:type="lines" w:linePitch="312"/>
            </w:sectPr>
          </w:pPr>
          <w:r>
            <w:fldChar w:fldCharType="end"/>
          </w:r>
        </w:p>
      </w:sdtContent>
    </w:sdt>
    <w:p w14:paraId="43DA2D23" w14:textId="77777777" w:rsidR="004031C0" w:rsidRDefault="00B464C3">
      <w:pPr>
        <w:pStyle w:val="02-"/>
        <w:numPr>
          <w:ilvl w:val="0"/>
          <w:numId w:val="1"/>
        </w:numPr>
        <w:spacing w:before="156" w:after="312"/>
      </w:pPr>
      <w:bookmarkStart w:id="18" w:name="_Toc28675"/>
      <w:r>
        <w:lastRenderedPageBreak/>
        <w:t>绪论</w:t>
      </w:r>
      <w:bookmarkEnd w:id="18"/>
    </w:p>
    <w:p w14:paraId="240262A5" w14:textId="77777777" w:rsidR="004031C0" w:rsidRDefault="00B464C3">
      <w:pPr>
        <w:pStyle w:val="03-"/>
        <w:numPr>
          <w:ilvl w:val="1"/>
          <w:numId w:val="0"/>
        </w:numPr>
        <w:spacing w:before="156"/>
      </w:pPr>
      <w:bookmarkStart w:id="19" w:name="_Toc14437"/>
      <w:r>
        <w:t xml:space="preserve">1.1 </w:t>
      </w:r>
      <w:r>
        <w:t>研究背景</w:t>
      </w:r>
      <w:bookmarkEnd w:id="19"/>
    </w:p>
    <w:p w14:paraId="0A8F1FFF" w14:textId="482BBCBA" w:rsidR="004031C0" w:rsidRDefault="00B464C3">
      <w:pPr>
        <w:pStyle w:val="01-"/>
        <w:ind w:firstLine="480"/>
      </w:pPr>
      <w:r>
        <w:t>在当今信息技术高速发展的背景下，软件安全得到了广泛的关注。随着软件规模和复杂度的不断提高，依靠人工审查和手动测试来确保软件的正确性和安全性变得不再可行。因此，自动化软件测试技术尤其是模糊测试技术</w:t>
      </w:r>
      <w:del w:id="20" w:author="LYZ" w:date="2024-05-10T15:31:00Z">
        <w:r w:rsidDel="008C1492">
          <w:delText>，</w:delText>
        </w:r>
      </w:del>
      <w:r>
        <w:t>应运而生，并在近年得到越来越多的关注。通过不断改进和利用模糊测试技术，人们在桌面应用如浏览器、网络服务、办公软件等程序中找到了大量有意义的错误和漏洞，证明了模糊测试技术的实用性。</w:t>
      </w:r>
    </w:p>
    <w:p w14:paraId="2FCB3B20" w14:textId="77777777" w:rsidR="004031C0" w:rsidRDefault="00B464C3">
      <w:pPr>
        <w:pStyle w:val="01-"/>
        <w:ind w:firstLine="480"/>
      </w:pPr>
      <w:r>
        <w:t>模糊测试</w:t>
      </w:r>
      <w:r>
        <w:t>(fuzz testing)</w:t>
      </w:r>
      <w:r>
        <w:t>是一种自动化测试技术，它通过</w:t>
      </w:r>
      <w:proofErr w:type="gramStart"/>
      <w:r>
        <w:t>向程序</w:t>
      </w:r>
      <w:proofErr w:type="gramEnd"/>
      <w:r>
        <w:t>输入随机或半随机的数据，观察程序的响应并检测异常行为。模糊测试的目标是发现软件中的潜在漏洞和错误，以改进软件的质量和安全性。模糊测试的一个重要优势是它可以发现那些由于输入组合庞大而难以穷尽的漏洞，从而使得测试更加全面和高效。</w:t>
      </w:r>
    </w:p>
    <w:p w14:paraId="22A80B06" w14:textId="77777777" w:rsidR="004031C0" w:rsidRDefault="00B464C3">
      <w:pPr>
        <w:pStyle w:val="01-"/>
        <w:ind w:firstLine="480"/>
      </w:pPr>
      <w:r>
        <w:t>关于模糊测试的分类有两种指标，一是生成测试用例的方法，二是对待</w:t>
      </w:r>
      <w:proofErr w:type="gramStart"/>
      <w:r>
        <w:t>测程序</w:t>
      </w:r>
      <w:proofErr w:type="gramEnd"/>
      <w:r>
        <w:t>信息的需求程度。</w:t>
      </w:r>
    </w:p>
    <w:p w14:paraId="23BBBB33" w14:textId="0DDAF33C" w:rsidR="004031C0" w:rsidRDefault="00B464C3">
      <w:pPr>
        <w:pStyle w:val="01-"/>
        <w:ind w:firstLine="480"/>
      </w:pPr>
      <w:r>
        <w:t>根据生成测试用例的方法，可将模糊测试划分为两类：</w:t>
      </w:r>
      <w:r>
        <w:t>①</w:t>
      </w:r>
      <w:r>
        <w:t>基于生成</w:t>
      </w:r>
      <w:del w:id="21" w:author="LYZ" w:date="2024-05-10T15:32:00Z">
        <w:r w:rsidDel="002E5E84">
          <w:rPr>
            <w:rFonts w:hint="eastAsia"/>
          </w:rPr>
          <w:delText>，</w:delText>
        </w:r>
      </w:del>
      <w:ins w:id="22" w:author="LYZ" w:date="2024-05-10T15:32:00Z">
        <w:r w:rsidR="002E5E84">
          <w:rPr>
            <w:rFonts w:hint="eastAsia"/>
          </w:rPr>
          <w:t>。</w:t>
        </w:r>
      </w:ins>
      <w:r>
        <w:t>基于生成的模糊测试是指模糊测试引擎根据用户规定的格式从头开始生成全新的测试用例。生成测试用例的过程可以基于随机算法、语法模型或其他规则。这种方法能够产生具有多样性和高覆盖性的测试用例，以探索待测程序的各个边界和异常情况。基于生成的模糊测试通常需要一定的领域知识和规范定义，以确保生成的测试用例符合预期的输入格式和语义；</w:t>
      </w:r>
      <w:r>
        <w:t>②</w:t>
      </w:r>
      <w:r>
        <w:t>基于变异</w:t>
      </w:r>
      <w:del w:id="23" w:author="LYZ" w:date="2024-05-10T15:32:00Z">
        <w:r w:rsidDel="002E5E84">
          <w:rPr>
            <w:rFonts w:hint="eastAsia"/>
          </w:rPr>
          <w:delText>，</w:delText>
        </w:r>
      </w:del>
      <w:ins w:id="24" w:author="LYZ" w:date="2024-05-10T15:32:00Z">
        <w:r w:rsidR="002E5E84">
          <w:rPr>
            <w:rFonts w:hint="eastAsia"/>
          </w:rPr>
          <w:t>。</w:t>
        </w:r>
      </w:ins>
      <w:r>
        <w:t>基于变异的模糊测试是指通过对已有测试用例进行变异来生成新的测试用例。用户首先提供一个或多个初始测试用例作为种子，然后通过对这些种子用例进行变异操作，</w:t>
      </w:r>
      <w:proofErr w:type="gramStart"/>
      <w:r>
        <w:t>如位翻转</w:t>
      </w:r>
      <w:proofErr w:type="gramEnd"/>
      <w:r>
        <w:t>、删除、插入、替换等，生成新的测试用例。这种方法可以在已有测试用例的基础上进行迭代改进，更加高效地探索待测程序的执行路径和边界情况。基于变异的模糊测试通常需要一些变异操作的策略和机制来确保生成的测试用例具有多样性。</w:t>
      </w:r>
    </w:p>
    <w:p w14:paraId="74095B15" w14:textId="624C67A0" w:rsidR="004031C0" w:rsidRDefault="00B464C3">
      <w:pPr>
        <w:pStyle w:val="01-"/>
        <w:ind w:firstLine="480"/>
      </w:pPr>
      <w:r>
        <w:t>根据对待</w:t>
      </w:r>
      <w:proofErr w:type="gramStart"/>
      <w:r>
        <w:t>测程序</w:t>
      </w:r>
      <w:proofErr w:type="gramEnd"/>
      <w:r>
        <w:t>信息的需求程度，可将模糊测试分为三类：</w:t>
      </w:r>
      <w:r>
        <w:t>①</w:t>
      </w:r>
      <w:proofErr w:type="gramStart"/>
      <w:r>
        <w:t>白盒模糊</w:t>
      </w:r>
      <w:proofErr w:type="gramEnd"/>
      <w:r>
        <w:t>测试</w:t>
      </w:r>
      <w:del w:id="25" w:author="LYZ" w:date="2024-05-10T15:32:00Z">
        <w:r w:rsidDel="002E5E84">
          <w:rPr>
            <w:rFonts w:hint="eastAsia"/>
          </w:rPr>
          <w:delText>，</w:delText>
        </w:r>
      </w:del>
      <w:ins w:id="26" w:author="LYZ" w:date="2024-05-10T15:32:00Z">
        <w:r w:rsidR="002E5E84">
          <w:rPr>
            <w:rFonts w:hint="eastAsia"/>
          </w:rPr>
          <w:t>。</w:t>
        </w:r>
      </w:ins>
      <w:proofErr w:type="gramStart"/>
      <w:r>
        <w:t>白盒模糊</w:t>
      </w:r>
      <w:proofErr w:type="gramEnd"/>
      <w:r>
        <w:t>测试需要使用待测程序的源码信息进行分析。测试人员或工具需要对待</w:t>
      </w:r>
      <w:proofErr w:type="gramStart"/>
      <w:r>
        <w:t>测程序</w:t>
      </w:r>
      <w:proofErr w:type="gramEnd"/>
      <w:r>
        <w:t>的内部结构和逻辑有一定的了解，以便生成针对性的测试用例。</w:t>
      </w:r>
      <w:proofErr w:type="gramStart"/>
      <w:r>
        <w:t>白盒模糊</w:t>
      </w:r>
      <w:proofErr w:type="gramEnd"/>
      <w:r>
        <w:t>测试能够</w:t>
      </w:r>
      <w:r>
        <w:lastRenderedPageBreak/>
        <w:t>更深入地探索程序中隐藏的路径和边界条件，发现潜在的漏洞和异常情况。为了获取源码结构信息，通常需要进行静态分析、符号执行或动态插桩等技术；</w:t>
      </w:r>
      <w:r>
        <w:t>②</w:t>
      </w:r>
      <w:r>
        <w:t>灰盒模糊测试信息</w:t>
      </w:r>
      <w:del w:id="27" w:author="LYZ" w:date="2024-05-10T15:32:00Z">
        <w:r w:rsidDel="002E5E84">
          <w:rPr>
            <w:rFonts w:hint="eastAsia"/>
          </w:rPr>
          <w:delText>，</w:delText>
        </w:r>
      </w:del>
      <w:ins w:id="28" w:author="LYZ" w:date="2024-05-10T15:32:00Z">
        <w:r w:rsidR="002E5E84">
          <w:rPr>
            <w:rFonts w:hint="eastAsia"/>
          </w:rPr>
          <w:t>。</w:t>
        </w:r>
      </w:ins>
      <w:r>
        <w:t>灰盒模糊测试不需要对待</w:t>
      </w:r>
      <w:proofErr w:type="gramStart"/>
      <w:r>
        <w:t>测程序</w:t>
      </w:r>
      <w:proofErr w:type="gramEnd"/>
      <w:r>
        <w:t>的源码进行分析，但需要获取和使用其他能够反映测试程序执行情况的信息。例如，可以利用程序的运行日志、覆盖率信息、异常处理机制等来指导测试用例的生成和选择。灰盒模糊测试可以在不了解程序内部细节的情况下，通过观察程序的行为和响应来推测潜在的漏洞和异常情况；</w:t>
      </w:r>
      <w:r>
        <w:t>③</w:t>
      </w:r>
      <w:r>
        <w:t>黑盒模糊测试</w:t>
      </w:r>
      <w:del w:id="29" w:author="LYZ" w:date="2024-05-10T15:32:00Z">
        <w:r w:rsidDel="002E5E84">
          <w:rPr>
            <w:rFonts w:hint="eastAsia"/>
          </w:rPr>
          <w:delText>：</w:delText>
        </w:r>
      </w:del>
      <w:ins w:id="30" w:author="LYZ" w:date="2024-05-10T15:32:00Z">
        <w:r w:rsidR="002E5E84">
          <w:rPr>
            <w:rFonts w:hint="eastAsia"/>
          </w:rPr>
          <w:t>。</w:t>
        </w:r>
      </w:ins>
      <w:r>
        <w:t>黑盒模糊测试不需要待测程序的任何信息。测试人员只需要了解待测程序的输入输出规范和预期行为，而无需关注程序的内部实现细节。黑盒模糊测试可以模拟真实用户的输入，发现程序在不确定或异常输入下的响应情况。黑盒模糊测试是最常见和通用的模糊测试方法，适用于各种类型的软件和系统。</w:t>
      </w:r>
    </w:p>
    <w:p w14:paraId="25F82061" w14:textId="77777777" w:rsidR="004031C0" w:rsidRDefault="00B464C3">
      <w:pPr>
        <w:pStyle w:val="01-"/>
        <w:ind w:firstLine="480"/>
      </w:pPr>
      <w:r>
        <w:t>与传统的手动测试和静态分析相比，模糊测试具有许多优势。首先，它可以自动化执行，减少了人工测试的工作量。其次，它可以探索更广泛的测试空间，因为输入是随机生成的，可以涵盖更多的边界情况和异常情况。此外，模糊测试还可以帮助发现未知的漏洞，甚至是零日漏洞，这些漏洞在软件发布之前都是未知的。</w:t>
      </w:r>
    </w:p>
    <w:p w14:paraId="3AFEE482" w14:textId="77777777" w:rsidR="004031C0" w:rsidRDefault="00B464C3">
      <w:pPr>
        <w:pStyle w:val="01-"/>
        <w:ind w:firstLine="480"/>
      </w:pPr>
      <w:r>
        <w:t>嵌入式系统和</w:t>
      </w:r>
      <w:proofErr w:type="gramStart"/>
      <w:r>
        <w:t>物联网</w:t>
      </w:r>
      <w:proofErr w:type="gramEnd"/>
      <w:r>
        <w:t>设备的兴起与智能化的发展密切相关。嵌入式系统是指内置在其他设备或系统中的计算机系统，它们通常运行在嵌入式处理器上，用于控制和管理设备的各种功能。物联网设备是指通过互联网连接的各种智能设备，如智能家居、智能城市基础设施、智能工业设备等。这些设备在现代社会中起着越来越重要的作用，涵盖了各个领域，包括交通、医疗、能源、环境监测等。嵌入式系统和</w:t>
      </w:r>
      <w:proofErr w:type="gramStart"/>
      <w:r>
        <w:t>物联网</w:t>
      </w:r>
      <w:proofErr w:type="gramEnd"/>
      <w:r>
        <w:t>设备中的固件程序是实现设备功能的核心软件组件。固件程序通常负责设备的控制、通信、数据处理等任务。由于嵌入式系统和</w:t>
      </w:r>
      <w:proofErr w:type="gramStart"/>
      <w:r>
        <w:t>物联网</w:t>
      </w:r>
      <w:proofErr w:type="gramEnd"/>
      <w:r>
        <w:t>设备的特殊特点，固件程序的安全性至关重要。一个存在漏洞的固件程序可能会导致设备失效、数据泄露、远程攻击等严重后果。因此，对嵌入式系统和</w:t>
      </w:r>
      <w:proofErr w:type="gramStart"/>
      <w:r>
        <w:t>物联网</w:t>
      </w:r>
      <w:proofErr w:type="gramEnd"/>
      <w:r>
        <w:t>设备中的固件程序进行充分的测试和验证是至关重要的。</w:t>
      </w:r>
    </w:p>
    <w:p w14:paraId="5F911CB3" w14:textId="77777777" w:rsidR="004031C0" w:rsidRDefault="00B464C3">
      <w:pPr>
        <w:pStyle w:val="01-"/>
        <w:ind w:firstLine="480"/>
      </w:pPr>
      <w:r>
        <w:t>然而，传统的模糊测试技术主要针对桌面应用程序进行设计和应用，对于嵌入式系统和</w:t>
      </w:r>
      <w:proofErr w:type="gramStart"/>
      <w:r>
        <w:t>物联网</w:t>
      </w:r>
      <w:proofErr w:type="gramEnd"/>
      <w:r>
        <w:t>设备中的固件程序来说，存在一些特殊的挑战，这给模糊测试技术的应用带来了一定的困难：</w:t>
      </w:r>
    </w:p>
    <w:p w14:paraId="5D06F82F" w14:textId="77777777" w:rsidR="004031C0" w:rsidRDefault="00B464C3" w:rsidP="002E5E84">
      <w:pPr>
        <w:pStyle w:val="01-"/>
        <w:numPr>
          <w:ilvl w:val="0"/>
          <w:numId w:val="2"/>
        </w:numPr>
        <w:ind w:firstLine="480"/>
        <w:pPrChange w:id="31" w:author="LYZ" w:date="2024-05-10T15:32:00Z">
          <w:pPr>
            <w:pStyle w:val="01-"/>
            <w:numPr>
              <w:numId w:val="2"/>
            </w:numPr>
            <w:ind w:firstLineChars="0" w:firstLine="0"/>
          </w:pPr>
        </w:pPrChange>
      </w:pPr>
      <w:r>
        <w:t>嵌入式系统和</w:t>
      </w:r>
      <w:proofErr w:type="gramStart"/>
      <w:r>
        <w:t>物联网</w:t>
      </w:r>
      <w:proofErr w:type="gramEnd"/>
      <w:r>
        <w:t>设备通常具有资源受限的特点。这些设备的处理能力和内存容量有限，无法承受大规模的模糊测试。传统的模糊测试技术通常需要大量的输入数据和计算资源来生成和执行测试用例，这在资源受限的环境下是不可行的。</w:t>
      </w:r>
    </w:p>
    <w:p w14:paraId="6F6C1842" w14:textId="77777777" w:rsidR="004031C0" w:rsidRDefault="00B464C3">
      <w:pPr>
        <w:pStyle w:val="01-"/>
        <w:numPr>
          <w:ilvl w:val="0"/>
          <w:numId w:val="2"/>
        </w:numPr>
        <w:ind w:firstLineChars="0" w:firstLine="0"/>
      </w:pPr>
      <w:commentRangeStart w:id="32"/>
      <w:r>
        <w:lastRenderedPageBreak/>
        <w:t>固件程序通常在特定的硬件平台上运行，与桌面应用程序的执行环境有所不同。这意味着传统的模糊测试技术需要适应不同的硬件平台和操作系统，并针对特定的固件程序进行测试。这对测试工具和测试方法提出了更高的要求，需要充分考虑到嵌入式系统和</w:t>
      </w:r>
      <w:proofErr w:type="gramStart"/>
      <w:r>
        <w:t>物联网</w:t>
      </w:r>
      <w:proofErr w:type="gramEnd"/>
      <w:r>
        <w:t>设备的特殊性。</w:t>
      </w:r>
    </w:p>
    <w:p w14:paraId="20EB9F7A" w14:textId="77777777" w:rsidR="004031C0" w:rsidRDefault="00B464C3">
      <w:pPr>
        <w:pStyle w:val="01-"/>
        <w:numPr>
          <w:ilvl w:val="0"/>
          <w:numId w:val="2"/>
        </w:numPr>
        <w:ind w:firstLineChars="0" w:firstLine="0"/>
      </w:pPr>
      <w:r>
        <w:t>嵌入式系统和</w:t>
      </w:r>
      <w:proofErr w:type="gramStart"/>
      <w:r>
        <w:t>物联网</w:t>
      </w:r>
      <w:proofErr w:type="gramEnd"/>
      <w:r>
        <w:t>设备中的固件程序通常与外部环境和其他设备进行交互。这种交互可能涉及各种通信协议和接口，如无线通信、以太网、</w:t>
      </w:r>
      <w:proofErr w:type="gramStart"/>
      <w:r>
        <w:t>蓝牙等</w:t>
      </w:r>
      <w:proofErr w:type="gramEnd"/>
      <w:r>
        <w:t>。传统的模糊测试技术需要能够模拟和生成各种通信协议和接口的测试数据，以覆盖不同的交互场景。这对测试工具和测试方法的设计提出了更高的要求。</w:t>
      </w:r>
      <w:commentRangeEnd w:id="32"/>
      <w:r w:rsidR="002E5E84">
        <w:rPr>
          <w:rStyle w:val="af"/>
          <w:rFonts w:asciiTheme="minorHAnsi" w:eastAsiaTheme="minorEastAsia" w:hAnsiTheme="minorHAnsi" w:cstheme="minorBidi"/>
          <w:kern w:val="2"/>
        </w:rPr>
        <w:commentReference w:id="32"/>
      </w:r>
    </w:p>
    <w:p w14:paraId="0A51DCC5" w14:textId="77777777" w:rsidR="004031C0" w:rsidRDefault="00B464C3">
      <w:pPr>
        <w:pStyle w:val="01-"/>
        <w:ind w:firstLine="480"/>
      </w:pPr>
      <w:r>
        <w:t>针对以上挑战，研究人员和工程师们已经开始探索和开发适用于嵌入式系统和</w:t>
      </w:r>
      <w:proofErr w:type="gramStart"/>
      <w:r>
        <w:t>物联网</w:t>
      </w:r>
      <w:proofErr w:type="gramEnd"/>
      <w:r>
        <w:t>设备的固件程序的模糊测试技术。一种常见的方法是通过对测试用例生成和执行过程进行优化，以减少资源消耗。例如，可以利用针对嵌入式系统和</w:t>
      </w:r>
      <w:proofErr w:type="gramStart"/>
      <w:r>
        <w:t>物联网</w:t>
      </w:r>
      <w:proofErr w:type="gramEnd"/>
      <w:r>
        <w:t>设备的特定特征和约束条件，设计高效的测试用例生成算法。同时，可以采用轻量级的测试工具和测试框架，以减少计算和存储资源的使用。另一种方法是针对特定硬件平台和操作系统进行测试工具和测试方法的设计和开发。这包括对硬件平台的深入了解，以便更好地理解固件程序的执行环境和特征。同时，还可以开发针对特定硬件平台和操作系统的模糊测试工具和测试框架，以提高测试效率和准确性。</w:t>
      </w:r>
    </w:p>
    <w:p w14:paraId="018F360E" w14:textId="77777777" w:rsidR="004031C0" w:rsidRDefault="00B464C3">
      <w:pPr>
        <w:pStyle w:val="01-"/>
        <w:ind w:firstLine="480"/>
      </w:pPr>
      <w:r>
        <w:t>此外，针对嵌入式系统和</w:t>
      </w:r>
      <w:proofErr w:type="gramStart"/>
      <w:r>
        <w:t>物联网</w:t>
      </w:r>
      <w:proofErr w:type="gramEnd"/>
      <w:r>
        <w:t>设备中的通信协议和接口，也需要专门的测试技术和工具。这包括对通信协议和接口的解析和分析，以及针对特定协议和接口的测试用例生成和执行。可以利用模糊测试技术生成各种异常和边界情况的测试数据，以测试通信协议和接口的健壮性和安全性。另外，还可以考虑结合静态分析和模糊测试技术，以提高测试的效率和准确性。静态分析可以用于分析固件程序的代码和结构，发现潜在的漏洞和错误。结合模糊测试技术，可以针对性地生成测试用例，以验证静态分析的结果，并发现更多的漏洞和错误。</w:t>
      </w:r>
    </w:p>
    <w:p w14:paraId="6E196B4F" w14:textId="4F334927" w:rsidR="004031C0" w:rsidRDefault="00B464C3">
      <w:pPr>
        <w:pStyle w:val="03-"/>
        <w:numPr>
          <w:ilvl w:val="1"/>
          <w:numId w:val="0"/>
        </w:numPr>
        <w:spacing w:before="156"/>
      </w:pPr>
      <w:bookmarkStart w:id="33" w:name="_Toc9854"/>
      <w:r>
        <w:t xml:space="preserve">1.2 </w:t>
      </w:r>
      <w:r>
        <w:t>研究意义</w:t>
      </w:r>
      <w:bookmarkEnd w:id="33"/>
    </w:p>
    <w:p w14:paraId="6036A6B1" w14:textId="77777777" w:rsidR="004031C0" w:rsidRDefault="00B464C3">
      <w:pPr>
        <w:pStyle w:val="01-"/>
        <w:ind w:firstLine="480"/>
      </w:pPr>
      <w:r>
        <w:t>随着物联网技术的快速发展和广泛应用，固件系统的安全性成为了一个日益重要的问题。固件是嵌入在各种物联网设备中的软件，负责控制设备的各种功能和操作。然而，由于固件系统通常存在漏洞和安全风险，黑客可以利用这些漏洞入侵设备，窃取用户信息，甚至控制设备进行恶意操作。因此，保护固件系统的安全对于确保物联网设备的可靠性和用户数据的隐私至关重要。</w:t>
      </w:r>
    </w:p>
    <w:p w14:paraId="2BA5B662" w14:textId="77777777" w:rsidR="004031C0" w:rsidRDefault="00B464C3">
      <w:pPr>
        <w:pStyle w:val="01-"/>
        <w:ind w:firstLine="480"/>
      </w:pPr>
      <w:r>
        <w:lastRenderedPageBreak/>
        <w:t>传统上，针对桌面系统程序的测试方法主要包括静态分析、动态分析和模糊测试。模糊测试是一种常用的自动化测试技术，通过向目标系统输入具有随机或半随机数据的输入，以尝试触发潜在的漏洞和错误。然而，由于固件系统的特殊性，传统的模糊测试技术和工具往往无法直接应用于固件系统。因此，将传统的模糊测试技术和工具扩展到固件系统，对于固件安全领域的发展具有重要的意义。</w:t>
      </w:r>
    </w:p>
    <w:p w14:paraId="0F529E87" w14:textId="77777777" w:rsidR="004031C0" w:rsidRDefault="00B464C3">
      <w:pPr>
        <w:pStyle w:val="01-"/>
        <w:ind w:firstLine="480"/>
      </w:pPr>
      <w:r>
        <w:t>为了应对固件系统的特殊性，研究人员和安全专家们已经开始探索将传统的模糊测试技术和工具扩展到固件安全领域。一些针对固件系统的特定模糊测试工具和框架已经被开发出来，以支持固件系统的安全测试。这些工具和框架通常考虑了资源消耗、硬件架构和访问限制等因素，并提供了特定于固件系统的测试方法和技术。</w:t>
      </w:r>
    </w:p>
    <w:p w14:paraId="6F985B1C" w14:textId="77777777" w:rsidR="004031C0" w:rsidRDefault="00B464C3">
      <w:pPr>
        <w:pStyle w:val="01-"/>
        <w:ind w:firstLine="480"/>
      </w:pPr>
      <w:r>
        <w:t>本文提出了利用</w:t>
      </w:r>
      <w:r>
        <w:t>QEMU</w:t>
      </w:r>
      <w:r>
        <w:t>的全系统仿真模式和插件功能，收集代码执行信息和控制测试程序状态的方法。</w:t>
      </w:r>
      <w:r>
        <w:t>QEMU</w:t>
      </w:r>
      <w:r>
        <w:t>是一个开源的模拟器，可以模拟多种计算机体系结构的硬件环境。通过在</w:t>
      </w:r>
      <w:r>
        <w:t>QEMU</w:t>
      </w:r>
      <w:r>
        <w:t>中实现插件功能，可以监控和收集固件系统运行过程中的代码执行信息，从而为后续的模糊测试提供基础数据。此外，该方法还可以控制测试程序的状态，以便更好地触发潜在的漏洞和错误。基于这一方法，本文开发了原型系统</w:t>
      </w:r>
      <w:proofErr w:type="spellStart"/>
      <w:r>
        <w:t>AFLNetSpy</w:t>
      </w:r>
      <w:proofErr w:type="spellEnd"/>
      <w:r>
        <w:t>，该系统支持对固件网络应用进行灰盒模糊测试。</w:t>
      </w:r>
    </w:p>
    <w:p w14:paraId="42EC389C" w14:textId="77777777" w:rsidR="004031C0" w:rsidRDefault="00B464C3">
      <w:pPr>
        <w:pStyle w:val="01-"/>
        <w:ind w:firstLine="480"/>
      </w:pPr>
      <w:proofErr w:type="spellStart"/>
      <w:r>
        <w:t>AFLNetSpy</w:t>
      </w:r>
      <w:proofErr w:type="spellEnd"/>
      <w:r>
        <w:t>是在已有的灰盒模糊测试工具</w:t>
      </w:r>
      <w:proofErr w:type="spellStart"/>
      <w:r>
        <w:t>AFLNet</w:t>
      </w:r>
      <w:proofErr w:type="spellEnd"/>
      <w:r>
        <w:t>的基础上进行扩展而来的。</w:t>
      </w:r>
      <w:proofErr w:type="spellStart"/>
      <w:r>
        <w:t>AFLNet</w:t>
      </w:r>
      <w:proofErr w:type="spellEnd"/>
      <w:r>
        <w:t>是一个专门用于网络应用和网络协议的灰盒模糊测试工具，通过模拟网络请求和响应，在初始测试用例的接触上通过随机变异生成具有新的测试用例，并能够监控应用程序的行为。通过将</w:t>
      </w:r>
      <w:proofErr w:type="spellStart"/>
      <w:r>
        <w:t>AFLNet</w:t>
      </w:r>
      <w:proofErr w:type="spellEnd"/>
      <w:r>
        <w:t>扩展到固件网络应用领域，本文为固件系统的安全性提供了一种全新的测试方法。</w:t>
      </w:r>
      <w:proofErr w:type="spellStart"/>
      <w:r>
        <w:t>AFLNetSpy</w:t>
      </w:r>
      <w:proofErr w:type="spellEnd"/>
      <w:r>
        <w:t>的开发不仅充分利用了</w:t>
      </w:r>
      <w:r>
        <w:t>QEMU</w:t>
      </w:r>
      <w:r>
        <w:t>的全系统仿真模式和插件功能，还针对固件系统的特殊性进行了相应的优化和改进。</w:t>
      </w:r>
    </w:p>
    <w:p w14:paraId="7B4480D3" w14:textId="77777777" w:rsidR="004031C0" w:rsidRDefault="00B464C3">
      <w:pPr>
        <w:pStyle w:val="01-"/>
        <w:ind w:firstLine="480"/>
      </w:pPr>
      <w:r>
        <w:t>这一研究成果具有重要的意义和广泛的应用前景。首先，</w:t>
      </w:r>
      <w:proofErr w:type="spellStart"/>
      <w:r>
        <w:t>AFLNetSpy</w:t>
      </w:r>
      <w:proofErr w:type="spellEnd"/>
      <w:r>
        <w:t>为固件安全领域提供了一种新的测试工具和方法。传统的模糊测试技术和工具往往无法直接应用于固件系统，而</w:t>
      </w:r>
      <w:proofErr w:type="spellStart"/>
      <w:r>
        <w:t>AFLNetSpy</w:t>
      </w:r>
      <w:proofErr w:type="spellEnd"/>
      <w:r>
        <w:t>通过扩展现有的工具，充分考虑了固件系统的特殊性，为固件安全领域的研究和实践提供了一种创新的解决方案。其次，</w:t>
      </w:r>
      <w:proofErr w:type="spellStart"/>
      <w:r>
        <w:t>AFLNetSpy</w:t>
      </w:r>
      <w:proofErr w:type="spellEnd"/>
      <w:r>
        <w:t>的应用可以提高固件系统的安全性和可靠性。通过对固件网络应用进行灰盒模糊测试，可以发现潜在的漏洞和安全风险，并及时采取相应的措施进行修复和改进，从而提高固件系统的抗攻击能力和稳定性。</w:t>
      </w:r>
    </w:p>
    <w:p w14:paraId="0E0F1BC9" w14:textId="77777777" w:rsidR="004031C0" w:rsidRDefault="00B464C3">
      <w:pPr>
        <w:pStyle w:val="01-"/>
        <w:ind w:firstLine="480"/>
      </w:pPr>
      <w:r>
        <w:t>此外，</w:t>
      </w:r>
      <w:proofErr w:type="spellStart"/>
      <w:r>
        <w:t>AFLNetSpy</w:t>
      </w:r>
      <w:proofErr w:type="spellEnd"/>
      <w:r>
        <w:t>的研究成果还为后续固件安全领域的研究提供了可供借鉴的思路和方法。随着物联网技术的不断发展，固件安全的重要性也日益凸显。研究人员</w:t>
      </w:r>
      <w:r>
        <w:lastRenderedPageBreak/>
        <w:t>和安全专家需要不断探索和创新，以应对新的威胁和挑战。</w:t>
      </w:r>
      <w:proofErr w:type="spellStart"/>
      <w:r>
        <w:t>AFLNetSpy</w:t>
      </w:r>
      <w:proofErr w:type="spellEnd"/>
      <w:r>
        <w:t>提出的基于</w:t>
      </w:r>
      <w:r>
        <w:t>QEMU</w:t>
      </w:r>
      <w:r>
        <w:t>的全系统仿真模式和插件功能的方法，为固件安全领域的研究提供了一种新的思路和技术手段。其他研究人员可以在此基础上进行进一步的研究和改进，推动固件安全技术的进一步发展。</w:t>
      </w:r>
    </w:p>
    <w:p w14:paraId="74A9AEAE" w14:textId="77777777" w:rsidR="004031C0" w:rsidRDefault="00B464C3">
      <w:pPr>
        <w:pStyle w:val="01-"/>
        <w:ind w:firstLine="480"/>
      </w:pPr>
      <w:r>
        <w:t>最后，</w:t>
      </w:r>
      <w:proofErr w:type="spellStart"/>
      <w:r>
        <w:t>AFLNetSpy</w:t>
      </w:r>
      <w:proofErr w:type="spellEnd"/>
      <w:r>
        <w:t>的研究成果对于推动物联网技术和固件安全技术的进一步发展具有积极的意义。随着物联网设备的普及和应用场景的不断扩大，固件安全的重要性将变得越来越突出。通过提供一种有效的测试工具和方法，如</w:t>
      </w:r>
      <w:proofErr w:type="spellStart"/>
      <w:r>
        <w:t>AFLNetSpy</w:t>
      </w:r>
      <w:proofErr w:type="spellEnd"/>
      <w:r>
        <w:t>，可以帮助设备制造商和开发者提高固件系统的安全性和可靠性，从而促进物联网技术的健康发展。同时，通过推动固件安全技术的研究和创新，可以有效应对不断增长的网络安全威胁，保护用户的隐私和数据安全，推动物联网技术的广泛应用和进一步发展。</w:t>
      </w:r>
    </w:p>
    <w:p w14:paraId="2C9F400C" w14:textId="77777777" w:rsidR="004031C0" w:rsidRDefault="00B464C3">
      <w:pPr>
        <w:pStyle w:val="01-"/>
        <w:ind w:firstLine="480"/>
      </w:pPr>
      <w:r>
        <w:t>总的来说，本文提出的基于</w:t>
      </w:r>
      <w:r>
        <w:t>QEMU</w:t>
      </w:r>
      <w:r>
        <w:t>的全系统仿真模式和插件功能的方法以及开发的原型系统</w:t>
      </w:r>
      <w:proofErr w:type="spellStart"/>
      <w:r>
        <w:t>AFLNetSpy</w:t>
      </w:r>
      <w:proofErr w:type="spellEnd"/>
      <w:r>
        <w:t>在固件安全领域具有重要的研究意义和实际应用价值。它不仅为固件安全领域提供了新的测试工具和方法，有助于提高固件系统的安全性和可靠性，而且为后续该领域的研究提供了可供借鉴的思路，对于推动物联网技术和固件安全技术的进一步发展具有积极意义。</w:t>
      </w:r>
    </w:p>
    <w:p w14:paraId="7468E97E" w14:textId="189C9497" w:rsidR="004031C0" w:rsidRDefault="00B464C3">
      <w:pPr>
        <w:pStyle w:val="03-"/>
        <w:numPr>
          <w:ilvl w:val="1"/>
          <w:numId w:val="0"/>
        </w:numPr>
        <w:spacing w:before="156"/>
      </w:pPr>
      <w:bookmarkStart w:id="34" w:name="_Toc2281"/>
      <w:r>
        <w:t xml:space="preserve">1.3 </w:t>
      </w:r>
      <w:r>
        <w:t>国内外研究</w:t>
      </w:r>
      <w:del w:id="35" w:author="LYZ" w:date="2024-05-10T15:33:00Z">
        <w:r w:rsidDel="002E5E84">
          <w:rPr>
            <w:rFonts w:hint="eastAsia"/>
          </w:rPr>
          <w:delText>概况</w:delText>
        </w:r>
      </w:del>
      <w:bookmarkEnd w:id="34"/>
      <w:ins w:id="36" w:author="LYZ" w:date="2024-05-10T15:33:00Z">
        <w:r w:rsidR="002E5E84">
          <w:rPr>
            <w:rFonts w:hint="eastAsia"/>
          </w:rPr>
          <w:t>现状</w:t>
        </w:r>
      </w:ins>
    </w:p>
    <w:p w14:paraId="77D27E81" w14:textId="77777777" w:rsidR="004031C0" w:rsidRDefault="00B464C3">
      <w:pPr>
        <w:pStyle w:val="01-"/>
        <w:ind w:firstLine="480"/>
      </w:pPr>
      <w:r>
        <w:t>1988</w:t>
      </w:r>
      <w:r>
        <w:t>年，</w:t>
      </w:r>
      <w:r>
        <w:t>Miller</w:t>
      </w:r>
      <w:r>
        <w:t>首次提出模糊测试的基本概念，即通过反复</w:t>
      </w:r>
      <w:proofErr w:type="gramStart"/>
      <w:r>
        <w:t>向程序</w:t>
      </w:r>
      <w:proofErr w:type="gramEnd"/>
      <w:r>
        <w:t>提供随机输入数据来寻找崩溃</w:t>
      </w:r>
      <w:r>
        <w:rPr>
          <w:vertAlign w:val="superscript"/>
        </w:rPr>
        <w:fldChar w:fldCharType="begin"/>
      </w:r>
      <w:r>
        <w:rPr>
          <w:vertAlign w:val="superscript"/>
        </w:rPr>
        <w:instrText xml:space="preserve"> REF _Ref166193855 \r \h  \* MERGEFORMAT </w:instrText>
      </w:r>
      <w:r>
        <w:rPr>
          <w:vertAlign w:val="superscript"/>
        </w:rPr>
      </w:r>
      <w:r>
        <w:rPr>
          <w:vertAlign w:val="superscript"/>
        </w:rPr>
        <w:fldChar w:fldCharType="separate"/>
      </w:r>
      <w:r>
        <w:rPr>
          <w:vertAlign w:val="superscript"/>
        </w:rPr>
        <w:t>[1]</w:t>
      </w:r>
      <w:r>
        <w:rPr>
          <w:vertAlign w:val="superscript"/>
        </w:rPr>
        <w:fldChar w:fldCharType="end"/>
      </w:r>
      <w:r>
        <w:t>。之后的三十多年里，模糊测试技术不断发展，历经多个发展阶段，现已</w:t>
      </w:r>
      <w:proofErr w:type="gramStart"/>
      <w:r>
        <w:t>成为成为</w:t>
      </w:r>
      <w:proofErr w:type="gramEnd"/>
      <w:r>
        <w:t>一种广泛使用的自动化测试和漏洞挖掘技术。</w:t>
      </w:r>
    </w:p>
    <w:p w14:paraId="614C2541" w14:textId="77777777" w:rsidR="004031C0" w:rsidRDefault="00B464C3">
      <w:pPr>
        <w:pStyle w:val="01-"/>
        <w:ind w:firstLineChars="0" w:firstLine="420"/>
      </w:pPr>
      <w:r>
        <w:t>模糊测试发展早期，相关研究主要集中在黑盒测试。在</w:t>
      </w:r>
      <w:r>
        <w:t>2013</w:t>
      </w:r>
      <w:r>
        <w:t>年</w:t>
      </w:r>
      <w:r>
        <w:t>AFL</w:t>
      </w:r>
      <w:r>
        <w:rPr>
          <w:vertAlign w:val="superscript"/>
        </w:rPr>
        <w:fldChar w:fldCharType="begin"/>
      </w:r>
      <w:r>
        <w:rPr>
          <w:vertAlign w:val="superscript"/>
        </w:rPr>
        <w:instrText xml:space="preserve"> REF _Ref166193869 \r \h  \* MERGEFORMAT </w:instrText>
      </w:r>
      <w:r>
        <w:rPr>
          <w:vertAlign w:val="superscript"/>
        </w:rPr>
      </w:r>
      <w:r>
        <w:rPr>
          <w:vertAlign w:val="superscript"/>
        </w:rPr>
        <w:fldChar w:fldCharType="separate"/>
      </w:r>
      <w:r>
        <w:rPr>
          <w:vertAlign w:val="superscript"/>
        </w:rPr>
        <w:t>[2]</w:t>
      </w:r>
      <w:r>
        <w:rPr>
          <w:vertAlign w:val="superscript"/>
        </w:rPr>
        <w:fldChar w:fldCharType="end"/>
      </w:r>
      <w:r>
        <w:t>诞生之后，基于覆盖率引导的灰盒模糊测试研究成为主流。</w:t>
      </w:r>
      <w:r>
        <w:t>AFL</w:t>
      </w:r>
      <w:r>
        <w:t>是由</w:t>
      </w:r>
      <w:r>
        <w:t>Google</w:t>
      </w:r>
      <w:r>
        <w:t>团队开发的一种基于变异的灰盒模糊测试工具，它通过插桩获取测试目标的代码执行信息，并在此基础上实现覆盖率驱动的测试用例选择和变异算法。本文将在</w:t>
      </w:r>
      <w:r>
        <w:t>2.1</w:t>
      </w:r>
      <w:r>
        <w:t>节详细介绍</w:t>
      </w:r>
      <w:r>
        <w:t>AFL</w:t>
      </w:r>
      <w:r>
        <w:t>的工作流程。</w:t>
      </w:r>
    </w:p>
    <w:p w14:paraId="413E1B56" w14:textId="77777777" w:rsidR="004031C0" w:rsidRDefault="00B464C3">
      <w:pPr>
        <w:pStyle w:val="01-"/>
        <w:ind w:firstLineChars="0" w:firstLine="420"/>
      </w:pPr>
      <w:r>
        <w:t>基于</w:t>
      </w:r>
      <w:r>
        <w:t>AFL</w:t>
      </w:r>
      <w:r>
        <w:t>，国内外研究者进行了大量的改进研究。其中，</w:t>
      </w:r>
      <w:r>
        <w:t xml:space="preserve">Marcel </w:t>
      </w:r>
      <w:proofErr w:type="spellStart"/>
      <w:r>
        <w:t>Böhme</w:t>
      </w:r>
      <w:proofErr w:type="spellEnd"/>
      <w:r>
        <w:t>在</w:t>
      </w:r>
      <w:proofErr w:type="spellStart"/>
      <w:r>
        <w:t>AFLFast</w:t>
      </w:r>
      <w:proofErr w:type="spellEnd"/>
      <w:r>
        <w:rPr>
          <w:vertAlign w:val="superscript"/>
        </w:rPr>
        <w:fldChar w:fldCharType="begin"/>
      </w:r>
      <w:r>
        <w:rPr>
          <w:vertAlign w:val="superscript"/>
        </w:rPr>
        <w:instrText xml:space="preserve"> REF _Ref166193900 \r \h  \* MERGEFORMAT </w:instrText>
      </w:r>
      <w:r>
        <w:rPr>
          <w:vertAlign w:val="superscript"/>
        </w:rPr>
      </w:r>
      <w:r>
        <w:rPr>
          <w:vertAlign w:val="superscript"/>
        </w:rPr>
        <w:fldChar w:fldCharType="separate"/>
      </w:r>
      <w:r>
        <w:rPr>
          <w:vertAlign w:val="superscript"/>
        </w:rPr>
        <w:t>[3]</w:t>
      </w:r>
      <w:r>
        <w:rPr>
          <w:vertAlign w:val="superscript"/>
        </w:rPr>
        <w:fldChar w:fldCharType="end"/>
      </w:r>
      <w:r>
        <w:t>中将基于覆盖率的灰盒模糊测试建模为对马尔科夫链状态空间的系统探索，并提出了几种加强对低频路径重视程度的搜索和调度算法，提高了灰盒模糊测试的效率。</w:t>
      </w:r>
    </w:p>
    <w:p w14:paraId="06AB7B3A" w14:textId="77777777" w:rsidR="004031C0" w:rsidRDefault="00B464C3">
      <w:pPr>
        <w:pStyle w:val="01-"/>
        <w:ind w:firstLineChars="0" w:firstLine="0"/>
      </w:pPr>
      <w:proofErr w:type="spellStart"/>
      <w:r>
        <w:t>Chenyang</w:t>
      </w:r>
      <w:proofErr w:type="spellEnd"/>
      <w:r>
        <w:t xml:space="preserve"> </w:t>
      </w:r>
      <w:proofErr w:type="spellStart"/>
      <w:r>
        <w:t>Lyu</w:t>
      </w:r>
      <w:proofErr w:type="spellEnd"/>
      <w:r>
        <w:t>等人在</w:t>
      </w:r>
      <w:proofErr w:type="spellStart"/>
      <w:r>
        <w:t>MOpt</w:t>
      </w:r>
      <w:proofErr w:type="spellEnd"/>
      <w:r>
        <w:rPr>
          <w:vertAlign w:val="superscript"/>
        </w:rPr>
        <w:fldChar w:fldCharType="begin"/>
      </w:r>
      <w:r>
        <w:rPr>
          <w:vertAlign w:val="superscript"/>
        </w:rPr>
        <w:instrText xml:space="preserve"> REF _Ref166194117 \r \h  \* MERGEFORMAT </w:instrText>
      </w:r>
      <w:r>
        <w:rPr>
          <w:vertAlign w:val="superscript"/>
        </w:rPr>
      </w:r>
      <w:r>
        <w:rPr>
          <w:vertAlign w:val="superscript"/>
        </w:rPr>
        <w:fldChar w:fldCharType="separate"/>
      </w:r>
      <w:r>
        <w:rPr>
          <w:vertAlign w:val="superscript"/>
        </w:rPr>
        <w:t>[4]</w:t>
      </w:r>
      <w:r>
        <w:rPr>
          <w:vertAlign w:val="superscript"/>
        </w:rPr>
        <w:fldChar w:fldCharType="end"/>
      </w:r>
      <w:r>
        <w:t>中利用定制的粒子群优化</w:t>
      </w:r>
      <w:r>
        <w:t>(PSO)</w:t>
      </w:r>
      <w:r>
        <w:t>算法，找到算子在模糊测试有效性方面的最优选项的概率分布，并提供</w:t>
      </w:r>
      <w:r>
        <w:t>“</w:t>
      </w:r>
      <w:r>
        <w:t>起搏器</w:t>
      </w:r>
      <w:r>
        <w:t>”</w:t>
      </w:r>
      <w:r>
        <w:t>模糊测试模式，以加速</w:t>
      </w:r>
      <w:r>
        <w:t>PSO</w:t>
      </w:r>
      <w:r>
        <w:t>的</w:t>
      </w:r>
      <w:r>
        <w:lastRenderedPageBreak/>
        <w:t>收敛速度，实现模糊测试效率的提高。</w:t>
      </w:r>
      <w:r>
        <w:t>LAF-INTEL</w:t>
      </w:r>
      <w:r>
        <w:rPr>
          <w:vertAlign w:val="superscript"/>
        </w:rPr>
        <w:fldChar w:fldCharType="begin"/>
      </w:r>
      <w:r>
        <w:rPr>
          <w:vertAlign w:val="superscript"/>
        </w:rPr>
        <w:instrText xml:space="preserve"> REF _Ref166194138 \r \h  \* MERGEFORMAT </w:instrText>
      </w:r>
      <w:r>
        <w:rPr>
          <w:vertAlign w:val="superscript"/>
        </w:rPr>
      </w:r>
      <w:r>
        <w:rPr>
          <w:vertAlign w:val="superscript"/>
        </w:rPr>
        <w:fldChar w:fldCharType="separate"/>
      </w:r>
      <w:r>
        <w:rPr>
          <w:vertAlign w:val="superscript"/>
        </w:rPr>
        <w:t>[5]</w:t>
      </w:r>
      <w:r>
        <w:rPr>
          <w:vertAlign w:val="superscript"/>
        </w:rPr>
        <w:fldChar w:fldCharType="end"/>
      </w:r>
      <w:r>
        <w:t>提出将多字节数据比较转化为</w:t>
      </w:r>
      <w:proofErr w:type="gramStart"/>
      <w:r>
        <w:t>逐字节数据</w:t>
      </w:r>
      <w:proofErr w:type="gramEnd"/>
      <w:r>
        <w:t>比较的方法，以解决模糊测试中的大数和字符串比较问题。</w:t>
      </w:r>
      <w:proofErr w:type="spellStart"/>
      <w:r>
        <w:t>RedQueen</w:t>
      </w:r>
      <w:proofErr w:type="spellEnd"/>
      <w:r>
        <w:rPr>
          <w:vertAlign w:val="superscript"/>
        </w:rPr>
        <w:fldChar w:fldCharType="begin"/>
      </w:r>
      <w:r>
        <w:rPr>
          <w:vertAlign w:val="superscript"/>
        </w:rPr>
        <w:instrText xml:space="preserve"> REF _Ref166194161 \r \h </w:instrText>
      </w:r>
      <w:r>
        <w:rPr>
          <w:vertAlign w:val="superscript"/>
        </w:rPr>
      </w:r>
      <w:r>
        <w:rPr>
          <w:vertAlign w:val="superscript"/>
        </w:rPr>
        <w:fldChar w:fldCharType="separate"/>
      </w:r>
      <w:r>
        <w:rPr>
          <w:vertAlign w:val="superscript"/>
        </w:rPr>
        <w:t>[6]</w:t>
      </w:r>
      <w:r>
        <w:rPr>
          <w:vertAlign w:val="superscript"/>
        </w:rPr>
        <w:fldChar w:fldCharType="end"/>
      </w:r>
      <w:r>
        <w:t>基于</w:t>
      </w:r>
      <w:r>
        <w:t>KAFL</w:t>
      </w:r>
      <w:r>
        <w:rPr>
          <w:vertAlign w:val="superscript"/>
        </w:rPr>
        <w:fldChar w:fldCharType="begin"/>
      </w:r>
      <w:r>
        <w:rPr>
          <w:vertAlign w:val="superscript"/>
        </w:rPr>
        <w:instrText xml:space="preserve"> REF _Ref166194268 \r \h  \* MERGEFORMAT </w:instrText>
      </w:r>
      <w:r>
        <w:rPr>
          <w:vertAlign w:val="superscript"/>
        </w:rPr>
      </w:r>
      <w:r>
        <w:rPr>
          <w:vertAlign w:val="superscript"/>
        </w:rPr>
        <w:fldChar w:fldCharType="separate"/>
      </w:r>
      <w:r>
        <w:rPr>
          <w:vertAlign w:val="superscript"/>
        </w:rPr>
        <w:t>[7]</w:t>
      </w:r>
      <w:r>
        <w:rPr>
          <w:vertAlign w:val="superscript"/>
        </w:rPr>
        <w:fldChar w:fldCharType="end"/>
      </w:r>
      <w:r>
        <w:t>提出了绕过模糊测试中</w:t>
      </w:r>
      <w:proofErr w:type="gramStart"/>
      <w:r>
        <w:t>硬比较</w:t>
      </w:r>
      <w:proofErr w:type="gramEnd"/>
      <w:r>
        <w:t>与校验和检查的方法。</w:t>
      </w:r>
    </w:p>
    <w:p w14:paraId="7BA31065" w14:textId="77777777" w:rsidR="004031C0" w:rsidRDefault="00B464C3">
      <w:pPr>
        <w:pStyle w:val="01-"/>
        <w:ind w:firstLine="480"/>
      </w:pPr>
      <w:r>
        <w:t>AFL</w:t>
      </w:r>
      <w:r>
        <w:t>存在的一个主要限制是对输入数据的结构缺乏感知能力，只能够实现比特级的变异操作。</w:t>
      </w:r>
      <w:r>
        <w:t>Peach</w:t>
      </w:r>
      <w:r>
        <w:rPr>
          <w:vertAlign w:val="superscript"/>
        </w:rPr>
        <w:fldChar w:fldCharType="begin"/>
      </w:r>
      <w:r>
        <w:rPr>
          <w:vertAlign w:val="superscript"/>
        </w:rPr>
        <w:instrText xml:space="preserve"> REF _Ref166194283 \r \h  \* MERGEFORMAT </w:instrText>
      </w:r>
      <w:r>
        <w:rPr>
          <w:vertAlign w:val="superscript"/>
        </w:rPr>
      </w:r>
      <w:r>
        <w:rPr>
          <w:vertAlign w:val="superscript"/>
        </w:rPr>
        <w:fldChar w:fldCharType="separate"/>
      </w:r>
      <w:r>
        <w:rPr>
          <w:vertAlign w:val="superscript"/>
        </w:rPr>
        <w:t>[8]</w:t>
      </w:r>
      <w:r>
        <w:rPr>
          <w:vertAlign w:val="superscript"/>
        </w:rPr>
        <w:fldChar w:fldCharType="end"/>
      </w:r>
      <w:r>
        <w:t>是一个能够感知测试数据结构的黑盒模糊测试工具，它能够通过用户规定的输入模型拆解有效的测试数据，并将得到的片段进行删除、修改和重新组合以得到新的测试数据。</w:t>
      </w:r>
      <w:r>
        <w:t>Pham</w:t>
      </w:r>
      <w:r>
        <w:t>等人在</w:t>
      </w:r>
      <w:proofErr w:type="spellStart"/>
      <w:r>
        <w:t>AFLSmart</w:t>
      </w:r>
      <w:proofErr w:type="spellEnd"/>
      <w:r>
        <w:rPr>
          <w:vertAlign w:val="superscript"/>
        </w:rPr>
        <w:fldChar w:fldCharType="begin"/>
      </w:r>
      <w:r>
        <w:rPr>
          <w:vertAlign w:val="superscript"/>
        </w:rPr>
        <w:instrText xml:space="preserve"> REF _Ref166194300 \r \h  \* MERGEFORMAT </w:instrText>
      </w:r>
      <w:r>
        <w:rPr>
          <w:vertAlign w:val="superscript"/>
        </w:rPr>
      </w:r>
      <w:r>
        <w:rPr>
          <w:vertAlign w:val="superscript"/>
        </w:rPr>
        <w:fldChar w:fldCharType="separate"/>
      </w:r>
      <w:r>
        <w:rPr>
          <w:vertAlign w:val="superscript"/>
        </w:rPr>
        <w:t>[9]</w:t>
      </w:r>
      <w:r>
        <w:rPr>
          <w:vertAlign w:val="superscript"/>
        </w:rPr>
        <w:fldChar w:fldCharType="end"/>
      </w:r>
      <w:r>
        <w:t>中集成了</w:t>
      </w:r>
      <w:r>
        <w:t>Peach</w:t>
      </w:r>
      <w:r>
        <w:t>的输入结构组件和</w:t>
      </w:r>
      <w:r>
        <w:t>AFL</w:t>
      </w:r>
      <w:r>
        <w:t>的覆盖反馈组件，可实现对测试用例高度结构化的变异，并保证新测试用例的有效性，适用于遵循树结构的所有复杂数据格式。</w:t>
      </w:r>
    </w:p>
    <w:p w14:paraId="39B8F8F7" w14:textId="77777777" w:rsidR="004031C0" w:rsidRDefault="00B464C3">
      <w:pPr>
        <w:pStyle w:val="01-"/>
        <w:ind w:firstLineChars="0" w:firstLine="420"/>
      </w:pPr>
      <w:r>
        <w:t>AFL</w:t>
      </w:r>
      <w:r>
        <w:t>已于</w:t>
      </w:r>
      <w:r>
        <w:t>2021</w:t>
      </w:r>
      <w:r>
        <w:t>年停止维护，大量基于</w:t>
      </w:r>
      <w:r>
        <w:t>AFL</w:t>
      </w:r>
      <w:r>
        <w:t>的学术研究和改进工作的成果处于分散状态。为解决这个问题，</w:t>
      </w:r>
      <w:r>
        <w:t xml:space="preserve">Andrea </w:t>
      </w:r>
      <w:proofErr w:type="spellStart"/>
      <w:r>
        <w:t>Fioraldi</w:t>
      </w:r>
      <w:proofErr w:type="spellEnd"/>
      <w:r>
        <w:t>等人提出</w:t>
      </w:r>
      <w:r>
        <w:t>AFL++</w:t>
      </w:r>
      <w:r>
        <w:rPr>
          <w:vertAlign w:val="superscript"/>
        </w:rPr>
        <w:fldChar w:fldCharType="begin"/>
      </w:r>
      <w:r>
        <w:rPr>
          <w:vertAlign w:val="superscript"/>
        </w:rPr>
        <w:instrText xml:space="preserve"> REF _Ref166194313 \r \h  \* MERGEFORMAT </w:instrText>
      </w:r>
      <w:r>
        <w:rPr>
          <w:vertAlign w:val="superscript"/>
        </w:rPr>
      </w:r>
      <w:r>
        <w:rPr>
          <w:vertAlign w:val="superscript"/>
        </w:rPr>
        <w:fldChar w:fldCharType="separate"/>
      </w:r>
      <w:r>
        <w:rPr>
          <w:vertAlign w:val="superscript"/>
        </w:rPr>
        <w:t>[10]</w:t>
      </w:r>
      <w:r>
        <w:rPr>
          <w:vertAlign w:val="superscript"/>
        </w:rPr>
        <w:fldChar w:fldCharType="end"/>
      </w:r>
      <w:r>
        <w:t>，它是一个社区驱动的开源工具，整合了大量基于</w:t>
      </w:r>
      <w:r>
        <w:t>AFL</w:t>
      </w:r>
      <w:r>
        <w:t>和最新的模糊测试研究成果。同时通过提供可自定义的变异</w:t>
      </w:r>
      <w:r>
        <w:t>API</w:t>
      </w:r>
      <w:r>
        <w:t>和插件机制，</w:t>
      </w:r>
      <w:r>
        <w:t>AFL++</w:t>
      </w:r>
      <w:r>
        <w:t>为未来的模糊测试研究提供了良好的基础设施，使得研究者能够快速地开发原型系统以及尝试组合各种改进策略，并进行统一公平的评估，对促进模糊测试领域的健康发展具有重要意义。</w:t>
      </w:r>
    </w:p>
    <w:p w14:paraId="0833E264" w14:textId="77777777" w:rsidR="004031C0" w:rsidRDefault="00B464C3">
      <w:pPr>
        <w:pStyle w:val="01-"/>
        <w:ind w:firstLineChars="0" w:firstLine="420"/>
      </w:pPr>
      <w:r>
        <w:t>尽管</w:t>
      </w:r>
      <w:r>
        <w:t>AFL++</w:t>
      </w:r>
      <w:r>
        <w:t>提供的自定义</w:t>
      </w:r>
      <w:r>
        <w:t>API</w:t>
      </w:r>
      <w:r>
        <w:t>和插件机制为后续的模糊测试研究提供了基础设施，但由于受制于</w:t>
      </w:r>
      <w:r>
        <w:t>AFL</w:t>
      </w:r>
      <w:r>
        <w:t>的基础代码框架，难以在软件工程水平上保证</w:t>
      </w:r>
      <w:r>
        <w:t>AFL++</w:t>
      </w:r>
      <w:r>
        <w:t>的扩展性。随着越来越多的改进算法加入到其中，</w:t>
      </w:r>
      <w:r>
        <w:t>AFL++</w:t>
      </w:r>
      <w:r>
        <w:t>项目的代码量逐渐增大，变得越来越难以维护，且延续了多个新分支间相互隔离的历史问题。</w:t>
      </w:r>
    </w:p>
    <w:p w14:paraId="4980D4D1" w14:textId="77777777" w:rsidR="004031C0" w:rsidRDefault="00B464C3">
      <w:pPr>
        <w:pStyle w:val="01-"/>
        <w:ind w:firstLineChars="0" w:firstLine="420"/>
      </w:pPr>
      <w:r>
        <w:t>为此，</w:t>
      </w:r>
      <w:r>
        <w:t>AFL++</w:t>
      </w:r>
      <w:r>
        <w:t>的开发团队</w:t>
      </w:r>
      <w:r>
        <w:t xml:space="preserve">Andrea </w:t>
      </w:r>
      <w:proofErr w:type="spellStart"/>
      <w:r>
        <w:t>Fioraldi</w:t>
      </w:r>
      <w:proofErr w:type="spellEnd"/>
      <w:r>
        <w:t>等人在</w:t>
      </w:r>
      <w:r>
        <w:t>AFL++</w:t>
      </w:r>
      <w:r>
        <w:t>之外，以可扩展性和可复用性为第一原则，使用</w:t>
      </w:r>
      <w:r>
        <w:t>RUST</w:t>
      </w:r>
      <w:r>
        <w:t>从头实现了</w:t>
      </w:r>
      <w:proofErr w:type="spellStart"/>
      <w:r>
        <w:t>LibAFL</w:t>
      </w:r>
      <w:proofErr w:type="spellEnd"/>
      <w:r>
        <w:rPr>
          <w:vertAlign w:val="superscript"/>
        </w:rPr>
        <w:fldChar w:fldCharType="begin"/>
      </w:r>
      <w:r>
        <w:rPr>
          <w:vertAlign w:val="superscript"/>
        </w:rPr>
        <w:instrText xml:space="preserve"> REF _Ref166194329 \r \h  \* MERGEFORMAT </w:instrText>
      </w:r>
      <w:r>
        <w:rPr>
          <w:vertAlign w:val="superscript"/>
        </w:rPr>
      </w:r>
      <w:r>
        <w:rPr>
          <w:vertAlign w:val="superscript"/>
        </w:rPr>
        <w:fldChar w:fldCharType="separate"/>
      </w:r>
      <w:r>
        <w:rPr>
          <w:vertAlign w:val="superscript"/>
        </w:rPr>
        <w:t>[11]</w:t>
      </w:r>
      <w:r>
        <w:rPr>
          <w:vertAlign w:val="superscript"/>
        </w:rPr>
        <w:fldChar w:fldCharType="end"/>
      </w:r>
      <w:r>
        <w:t>项目。</w:t>
      </w:r>
      <w:proofErr w:type="spellStart"/>
      <w:r>
        <w:t>LibAFL</w:t>
      </w:r>
      <w:proofErr w:type="spellEnd"/>
      <w:r>
        <w:t>由一组库组成，用户可以</w:t>
      </w:r>
      <w:proofErr w:type="gramStart"/>
      <w:r>
        <w:t>通过通过</w:t>
      </w:r>
      <w:proofErr w:type="gramEnd"/>
      <w:r>
        <w:t>组合基于可扩展实体的库组件构建自定义模糊器。它实现这一目标要归功于几个因素：</w:t>
      </w:r>
      <w:r>
        <w:t>①</w:t>
      </w:r>
      <w:r>
        <w:t>易于扩展，</w:t>
      </w:r>
      <w:proofErr w:type="spellStart"/>
      <w:r>
        <w:t>LibAFL</w:t>
      </w:r>
      <w:proofErr w:type="spellEnd"/>
      <w:r>
        <w:t>的设计目标之一是提供一个易于扩展的模糊测试框架。为了实现这一点，</w:t>
      </w:r>
      <w:proofErr w:type="spellStart"/>
      <w:r>
        <w:t>LibAFL</w:t>
      </w:r>
      <w:proofErr w:type="spellEnd"/>
      <w:r>
        <w:t>利用了</w:t>
      </w:r>
      <w:r>
        <w:t>Rust</w:t>
      </w:r>
      <w:r>
        <w:t>编程语言的特性，如所有权系统、模式匹配和模块化设计。这些特性使得开发人员能够轻松添加新的功能、算法和组件，并能够快速构建和测试新的组件。此外，</w:t>
      </w:r>
      <w:r>
        <w:t>Rust</w:t>
      </w:r>
      <w:r>
        <w:t>的强类型系统和内存安全性保证也有助于减少错误和漏洞的可能性，提高代码的可靠性和稳定性；</w:t>
      </w:r>
      <w:r>
        <w:t>②</w:t>
      </w:r>
      <w:r>
        <w:t>基于对现代模糊器组件的分类，</w:t>
      </w:r>
      <w:proofErr w:type="spellStart"/>
      <w:r>
        <w:t>LibAFL</w:t>
      </w:r>
      <w:proofErr w:type="spellEnd"/>
      <w:r>
        <w:t>提供了一组库组件，包括输入生成器、覆盖率分析器、变异器等。用户可以根据其需求选择和组合这些组件，构建出适用于特定应用场景的定制化模糊器。这种组件化的设计使得</w:t>
      </w:r>
      <w:proofErr w:type="spellStart"/>
      <w:r>
        <w:t>LibAFL</w:t>
      </w:r>
      <w:proofErr w:type="spellEnd"/>
      <w:r>
        <w:t>更加灵活和</w:t>
      </w:r>
      <w:proofErr w:type="gramStart"/>
      <w:r>
        <w:t>可</w:t>
      </w:r>
      <w:proofErr w:type="gramEnd"/>
      <w:r>
        <w:t>定制，可以根据用户的具体需</w:t>
      </w:r>
      <w:r>
        <w:lastRenderedPageBreak/>
        <w:t>求进行定制化的模糊测试；</w:t>
      </w:r>
      <w:r>
        <w:t>③</w:t>
      </w:r>
      <w:r>
        <w:t>充分利用</w:t>
      </w:r>
      <w:r>
        <w:t>RUST</w:t>
      </w:r>
      <w:r>
        <w:t>语言特性，</w:t>
      </w:r>
      <w:proofErr w:type="spellStart"/>
      <w:r>
        <w:t>LibAFL</w:t>
      </w:r>
      <w:proofErr w:type="spellEnd"/>
      <w:r>
        <w:t>利用了</w:t>
      </w:r>
      <w:r>
        <w:t>Rust</w:t>
      </w:r>
      <w:r>
        <w:t>在编译时简单快速地序列化对象和组件插槽的功能，这种序列化机制使得</w:t>
      </w:r>
      <w:proofErr w:type="spellStart"/>
      <w:r>
        <w:t>LibAFL</w:t>
      </w:r>
      <w:proofErr w:type="spellEnd"/>
      <w:r>
        <w:t>能够高效地处理和传递复杂的数据结构，提高了模糊测试的性能和效率。同时，这种序列化的方式也有助于减少运行时的开销，进一步提高了模糊测试的速度和响应能力；</w:t>
      </w:r>
      <w:r>
        <w:t>④</w:t>
      </w:r>
      <w:r>
        <w:t>开源驱动：作为一个开源项目，</w:t>
      </w:r>
      <w:proofErr w:type="spellStart"/>
      <w:r>
        <w:t>LibAFL</w:t>
      </w:r>
      <w:proofErr w:type="spellEnd"/>
      <w:r>
        <w:t>积极关注研究和创新，并不断更新和改进其算法和功能。它与模糊测试研究社区保持紧密联系，吸纳最新的模糊测试技术和最佳实践。通过提供最新的算法和功能，</w:t>
      </w:r>
      <w:proofErr w:type="spellStart"/>
      <w:r>
        <w:t>LibAFL</w:t>
      </w:r>
      <w:proofErr w:type="spellEnd"/>
      <w:r>
        <w:t>能够帮助用户在模糊测试过程中获得更好的测试覆盖和漏洞发现能力，对模糊测试领域的现代化发展以及打通学术界和工业界的壁垒具有重要意义。</w:t>
      </w:r>
    </w:p>
    <w:p w14:paraId="6E71427F" w14:textId="77777777" w:rsidR="004031C0" w:rsidRDefault="00B464C3">
      <w:pPr>
        <w:pStyle w:val="01-"/>
        <w:ind w:firstLineChars="0" w:firstLine="420"/>
      </w:pPr>
      <w:r>
        <w:t>除了提高模糊测试流程各个环节的效率，将模糊测试扩展到更多的领域也是主要研究方向之一。</w:t>
      </w:r>
    </w:p>
    <w:p w14:paraId="0A10E38C" w14:textId="77777777" w:rsidR="004031C0" w:rsidRDefault="00B464C3">
      <w:pPr>
        <w:pStyle w:val="01-"/>
        <w:ind w:firstLineChars="0" w:firstLine="420"/>
      </w:pPr>
      <w:r>
        <w:t>网络应用和网络协议的安全性一直是互联网领域的关注焦点。由于网络应用和协议的复杂性和多样性，传统的测试方法往往无法覆盖所有潜在的漏洞和安全隐患。因此，灰盒模糊测试成为一种被广泛采用的方法，它通过模拟输入数据的多样性和异常性，尝试触发目标应用和协议中的漏洞和错误行为。在网络应用和网络协议领域，</w:t>
      </w:r>
      <w:proofErr w:type="spellStart"/>
      <w:r>
        <w:t>Thuan</w:t>
      </w:r>
      <w:proofErr w:type="spellEnd"/>
      <w:r>
        <w:t xml:space="preserve"> Pham</w:t>
      </w:r>
      <w:r>
        <w:t>等人率先提出</w:t>
      </w:r>
      <w:proofErr w:type="spellStart"/>
      <w:r>
        <w:t>AFLNet</w:t>
      </w:r>
      <w:proofErr w:type="spellEnd"/>
      <w:r>
        <w:rPr>
          <w:vertAlign w:val="superscript"/>
        </w:rPr>
        <w:fldChar w:fldCharType="begin"/>
      </w:r>
      <w:r>
        <w:rPr>
          <w:vertAlign w:val="superscript"/>
        </w:rPr>
        <w:instrText xml:space="preserve"> REF _Ref166194402 \r \h  \* MERGEFORMAT </w:instrText>
      </w:r>
      <w:r>
        <w:rPr>
          <w:vertAlign w:val="superscript"/>
        </w:rPr>
      </w:r>
      <w:r>
        <w:rPr>
          <w:vertAlign w:val="superscript"/>
        </w:rPr>
        <w:fldChar w:fldCharType="separate"/>
      </w:r>
      <w:r>
        <w:rPr>
          <w:vertAlign w:val="superscript"/>
        </w:rPr>
        <w:t>[12]</w:t>
      </w:r>
      <w:r>
        <w:rPr>
          <w:vertAlign w:val="superscript"/>
        </w:rPr>
        <w:fldChar w:fldCharType="end"/>
      </w:r>
      <w:r>
        <w:t>，将</w:t>
      </w:r>
      <w:r>
        <w:t>AFL</w:t>
      </w:r>
      <w:r>
        <w:t>的灰盒模糊测试能力扩展到了网络应用和网络协议的测试中，本文将在</w:t>
      </w:r>
      <w:r>
        <w:t>2.2</w:t>
      </w:r>
      <w:r>
        <w:t>节详细介绍</w:t>
      </w:r>
      <w:proofErr w:type="spellStart"/>
      <w:r>
        <w:t>AFLNet</w:t>
      </w:r>
      <w:proofErr w:type="spellEnd"/>
      <w:r>
        <w:t>的工作流程。</w:t>
      </w:r>
      <w:r>
        <w:t xml:space="preserve">Anastasios </w:t>
      </w:r>
      <w:proofErr w:type="spellStart"/>
      <w:r>
        <w:t>Andronidis</w:t>
      </w:r>
      <w:proofErr w:type="spellEnd"/>
      <w:r>
        <w:t>等人在</w:t>
      </w:r>
      <w:proofErr w:type="spellStart"/>
      <w:r>
        <w:t>AFLNet</w:t>
      </w:r>
      <w:proofErr w:type="spellEnd"/>
      <w:r>
        <w:t>的基础上提出改进策略，并实现</w:t>
      </w:r>
      <w:proofErr w:type="spellStart"/>
      <w:r>
        <w:t>SnapFuzz</w:t>
      </w:r>
      <w:proofErr w:type="spellEnd"/>
      <w:r>
        <w:rPr>
          <w:vertAlign w:val="superscript"/>
        </w:rPr>
        <w:fldChar w:fldCharType="begin"/>
      </w:r>
      <w:r>
        <w:rPr>
          <w:vertAlign w:val="superscript"/>
        </w:rPr>
        <w:instrText xml:space="preserve"> REF _Ref166194423 \r \h  \* MERGEFORMAT </w:instrText>
      </w:r>
      <w:r>
        <w:rPr>
          <w:vertAlign w:val="superscript"/>
        </w:rPr>
      </w:r>
      <w:r>
        <w:rPr>
          <w:vertAlign w:val="superscript"/>
        </w:rPr>
        <w:fldChar w:fldCharType="separate"/>
      </w:r>
      <w:r>
        <w:rPr>
          <w:vertAlign w:val="superscript"/>
        </w:rPr>
        <w:t>[13]</w:t>
      </w:r>
      <w:r>
        <w:rPr>
          <w:vertAlign w:val="superscript"/>
        </w:rPr>
        <w:fldChar w:fldCharType="end"/>
      </w:r>
      <w:r>
        <w:t>原型系统，加快了网络应用模糊测试的效率。</w:t>
      </w:r>
    </w:p>
    <w:p w14:paraId="44F62A6E" w14:textId="77777777" w:rsidR="004031C0" w:rsidRDefault="00B464C3">
      <w:pPr>
        <w:pStyle w:val="01-"/>
        <w:ind w:firstLineChars="0" w:firstLine="420"/>
      </w:pPr>
      <w:r>
        <w:t>在固件模糊测试领域，</w:t>
      </w:r>
      <w:proofErr w:type="spellStart"/>
      <w:r>
        <w:t>NccGroup</w:t>
      </w:r>
      <w:proofErr w:type="spellEnd"/>
      <w:r>
        <w:t>率先提出</w:t>
      </w:r>
      <w:proofErr w:type="spellStart"/>
      <w:r>
        <w:t>TriforceAFL</w:t>
      </w:r>
      <w:proofErr w:type="spellEnd"/>
      <w:r>
        <w:rPr>
          <w:vertAlign w:val="superscript"/>
        </w:rPr>
        <w:fldChar w:fldCharType="begin"/>
      </w:r>
      <w:r>
        <w:rPr>
          <w:vertAlign w:val="superscript"/>
        </w:rPr>
        <w:instrText xml:space="preserve"> REF _Ref166194435 \r \h  \* MERGEFORMAT </w:instrText>
      </w:r>
      <w:r>
        <w:rPr>
          <w:vertAlign w:val="superscript"/>
        </w:rPr>
      </w:r>
      <w:r>
        <w:rPr>
          <w:vertAlign w:val="superscript"/>
        </w:rPr>
        <w:fldChar w:fldCharType="separate"/>
      </w:r>
      <w:r>
        <w:rPr>
          <w:vertAlign w:val="superscript"/>
        </w:rPr>
        <w:t>[14]</w:t>
      </w:r>
      <w:r>
        <w:rPr>
          <w:vertAlign w:val="superscript"/>
        </w:rPr>
        <w:fldChar w:fldCharType="end"/>
      </w:r>
      <w:r>
        <w:t>，将</w:t>
      </w:r>
      <w:r>
        <w:t>AFL</w:t>
      </w:r>
      <w:r>
        <w:t>的灰盒模糊测试能力成功应用于固件系统的系统调用测试中。</w:t>
      </w:r>
      <w:proofErr w:type="spellStart"/>
      <w:r>
        <w:t>TriforceAFL</w:t>
      </w:r>
      <w:proofErr w:type="spellEnd"/>
      <w:r>
        <w:t>的关键创新在于结合了</w:t>
      </w:r>
      <w:r>
        <w:t>QEMU</w:t>
      </w:r>
      <w:r>
        <w:t>的全系统仿真能力。</w:t>
      </w:r>
      <w:r>
        <w:t>QEMU</w:t>
      </w:r>
      <w:r>
        <w:rPr>
          <w:vertAlign w:val="superscript"/>
        </w:rPr>
        <w:fldChar w:fldCharType="begin"/>
      </w:r>
      <w:r>
        <w:rPr>
          <w:vertAlign w:val="superscript"/>
        </w:rPr>
        <w:instrText xml:space="preserve"> REF _Ref166194457 \r \h  \* MERGEFORMAT </w:instrText>
      </w:r>
      <w:r>
        <w:rPr>
          <w:vertAlign w:val="superscript"/>
        </w:rPr>
      </w:r>
      <w:r>
        <w:rPr>
          <w:vertAlign w:val="superscript"/>
        </w:rPr>
        <w:fldChar w:fldCharType="separate"/>
      </w:r>
      <w:r>
        <w:rPr>
          <w:vertAlign w:val="superscript"/>
        </w:rPr>
        <w:t>[15]</w:t>
      </w:r>
      <w:r>
        <w:rPr>
          <w:vertAlign w:val="superscript"/>
        </w:rPr>
        <w:fldChar w:fldCharType="end"/>
      </w:r>
      <w:r>
        <w:t>是一种开源的虚拟化软件，可以模拟多种硬件平台和操作系统环境。通过与</w:t>
      </w:r>
      <w:r>
        <w:t>QEMU</w:t>
      </w:r>
      <w:r>
        <w:t>的结合，</w:t>
      </w:r>
      <w:proofErr w:type="spellStart"/>
      <w:r>
        <w:t>TriforceAFL</w:t>
      </w:r>
      <w:proofErr w:type="spellEnd"/>
      <w:r>
        <w:t>可以在模糊测试过程中对固件系统进行全面的仿真和监控，以便更好地模拟真实设备环境和检测系统调用的执行情况。本文将在</w:t>
      </w:r>
      <w:r>
        <w:t>2.3</w:t>
      </w:r>
      <w:r>
        <w:t>节详细介绍</w:t>
      </w:r>
      <w:proofErr w:type="spellStart"/>
      <w:r>
        <w:t>TriforceAFL</w:t>
      </w:r>
      <w:proofErr w:type="spellEnd"/>
      <w:r>
        <w:t>的工作流程。</w:t>
      </w:r>
      <w:proofErr w:type="spellStart"/>
      <w:r>
        <w:t>Yaowen</w:t>
      </w:r>
      <w:proofErr w:type="spellEnd"/>
      <w:r>
        <w:t xml:space="preserve"> Zheng</w:t>
      </w:r>
      <w:r>
        <w:t>等人在</w:t>
      </w:r>
      <w:proofErr w:type="spellStart"/>
      <w:r>
        <w:t>FirmAFL</w:t>
      </w:r>
      <w:proofErr w:type="spellEnd"/>
      <w:r>
        <w:rPr>
          <w:vertAlign w:val="superscript"/>
        </w:rPr>
        <w:fldChar w:fldCharType="begin"/>
      </w:r>
      <w:r>
        <w:rPr>
          <w:vertAlign w:val="superscript"/>
        </w:rPr>
        <w:instrText xml:space="preserve"> REF _Ref166194489 \r \h  \* MERGEFORMAT </w:instrText>
      </w:r>
      <w:r>
        <w:rPr>
          <w:vertAlign w:val="superscript"/>
        </w:rPr>
      </w:r>
      <w:r>
        <w:rPr>
          <w:vertAlign w:val="superscript"/>
        </w:rPr>
        <w:fldChar w:fldCharType="separate"/>
      </w:r>
      <w:r>
        <w:rPr>
          <w:vertAlign w:val="superscript"/>
        </w:rPr>
        <w:t>[16]</w:t>
      </w:r>
      <w:r>
        <w:rPr>
          <w:vertAlign w:val="superscript"/>
        </w:rPr>
        <w:fldChar w:fldCharType="end"/>
      </w:r>
      <w:r>
        <w:t>和</w:t>
      </w:r>
      <w:r>
        <w:t>EQUAFL</w:t>
      </w:r>
      <w:r>
        <w:rPr>
          <w:vertAlign w:val="superscript"/>
        </w:rPr>
        <w:fldChar w:fldCharType="begin"/>
      </w:r>
      <w:r>
        <w:rPr>
          <w:vertAlign w:val="superscript"/>
        </w:rPr>
        <w:instrText xml:space="preserve"> REF _Ref166194500 \r \h  \* MERGEFORMAT </w:instrText>
      </w:r>
      <w:r>
        <w:rPr>
          <w:vertAlign w:val="superscript"/>
        </w:rPr>
      </w:r>
      <w:r>
        <w:rPr>
          <w:vertAlign w:val="superscript"/>
        </w:rPr>
        <w:fldChar w:fldCharType="separate"/>
      </w:r>
      <w:r>
        <w:rPr>
          <w:vertAlign w:val="superscript"/>
        </w:rPr>
        <w:t>[17]</w:t>
      </w:r>
      <w:r>
        <w:rPr>
          <w:vertAlign w:val="superscript"/>
        </w:rPr>
        <w:fldChar w:fldCharType="end"/>
      </w:r>
      <w:r>
        <w:t>中分别提出利用混合仿真模式和增强的</w:t>
      </w:r>
      <w:r>
        <w:t>QEMU</w:t>
      </w:r>
      <w:r>
        <w:t>用户仿真模式两种方法，以高固件应用程序模糊测试的效率，然而这些方法对目标程序有一定的限制，存在不够普适的问题。</w:t>
      </w:r>
    </w:p>
    <w:p w14:paraId="32C69D1F" w14:textId="77777777" w:rsidR="004031C0" w:rsidRDefault="00B464C3">
      <w:pPr>
        <w:pStyle w:val="01-"/>
        <w:ind w:firstLineChars="0" w:firstLine="420"/>
      </w:pPr>
      <w:r>
        <w:t>此外，还有一些基于机器学习和人工智能的模糊测试方法正在被研究和开发。这些方法利用机器学习算法实现测试用例进行生成、变异和选择，以提高模糊测试的效</w:t>
      </w:r>
      <w:r>
        <w:lastRenderedPageBreak/>
        <w:t>率和覆盖率。例如，使用遗传算法、强化学习等技术来指导测试用例的生成和变异。这些方法在某些情况下可以产生更好的测试用例，但也面临着挑战，如测试用例的可解释性、训练数据的获取等问题。</w:t>
      </w:r>
      <w:proofErr w:type="spellStart"/>
      <w:r>
        <w:t>Ruijie</w:t>
      </w:r>
      <w:proofErr w:type="spellEnd"/>
      <w:r>
        <w:t xml:space="preserve"> Meng</w:t>
      </w:r>
      <w:r>
        <w:t>等人在</w:t>
      </w:r>
      <w:proofErr w:type="spellStart"/>
      <w:r>
        <w:t>ChatAFL</w:t>
      </w:r>
      <w:proofErr w:type="spellEnd"/>
      <w:r>
        <w:rPr>
          <w:vertAlign w:val="superscript"/>
        </w:rPr>
        <w:fldChar w:fldCharType="begin"/>
      </w:r>
      <w:r>
        <w:rPr>
          <w:vertAlign w:val="superscript"/>
        </w:rPr>
        <w:instrText xml:space="preserve"> REF _Ref166194531 \r \h  \* MERGEFORMAT </w:instrText>
      </w:r>
      <w:r>
        <w:rPr>
          <w:vertAlign w:val="superscript"/>
        </w:rPr>
      </w:r>
      <w:r>
        <w:rPr>
          <w:vertAlign w:val="superscript"/>
        </w:rPr>
        <w:fldChar w:fldCharType="separate"/>
      </w:r>
      <w:r>
        <w:rPr>
          <w:vertAlign w:val="superscript"/>
        </w:rPr>
        <w:t>[18]</w:t>
      </w:r>
      <w:r>
        <w:rPr>
          <w:vertAlign w:val="superscript"/>
        </w:rPr>
        <w:fldChar w:fldCharType="end"/>
      </w:r>
      <w:r>
        <w:t>工作中，意识到大语言模型在训练过程中很可能已经提取了数百万页的人类可读的协议规范，可以在协议模糊测试期间利用大语言模型关于网络协议的知识，于是他们开发了一个由大模型引导的协议实现引擎供模糊测试使用，</w:t>
      </w:r>
      <w:proofErr w:type="spellStart"/>
      <w:r>
        <w:t>ChatAFL</w:t>
      </w:r>
      <w:proofErr w:type="spellEnd"/>
      <w:r>
        <w:t>能够为目标协议中的没用中消息类型构建相应的语法，然后通过与大语言模型的</w:t>
      </w:r>
      <w:proofErr w:type="gramStart"/>
      <w:r>
        <w:t>交互来</w:t>
      </w:r>
      <w:proofErr w:type="gramEnd"/>
      <w:r>
        <w:t>改变消息或预测消息序列中所需的下一条消息。</w:t>
      </w:r>
    </w:p>
    <w:p w14:paraId="08867BF7" w14:textId="77777777" w:rsidR="004031C0" w:rsidRDefault="00B464C3">
      <w:pPr>
        <w:pStyle w:val="01-"/>
        <w:ind w:firstLineChars="0" w:firstLine="420"/>
      </w:pPr>
      <w:r>
        <w:t>总的来说，目前模糊测试领域，尤其是针对固件应用的模糊测试领域，发展十分迅速，但仍存在一些问题供后续研究者探索解决。</w:t>
      </w:r>
    </w:p>
    <w:p w14:paraId="2A4E7412" w14:textId="1762BC2A" w:rsidR="004031C0" w:rsidRDefault="00B464C3">
      <w:pPr>
        <w:pStyle w:val="03-"/>
        <w:spacing w:before="156"/>
      </w:pPr>
      <w:bookmarkStart w:id="37" w:name="_Toc5172"/>
      <w:r>
        <w:t xml:space="preserve">1.4 </w:t>
      </w:r>
      <w:r>
        <w:t>本论文组织结构</w:t>
      </w:r>
      <w:bookmarkEnd w:id="37"/>
    </w:p>
    <w:p w14:paraId="1EC79901" w14:textId="77777777" w:rsidR="004031C0" w:rsidRDefault="00B464C3">
      <w:pPr>
        <w:pStyle w:val="01-"/>
        <w:ind w:firstLine="480"/>
      </w:pPr>
      <w:r>
        <w:t>本论文的正文部分按照以下六个章节组织划分：</w:t>
      </w:r>
    </w:p>
    <w:p w14:paraId="6A457342" w14:textId="77777777" w:rsidR="004031C0" w:rsidRDefault="00B464C3">
      <w:pPr>
        <w:pStyle w:val="01-"/>
        <w:numPr>
          <w:ilvl w:val="0"/>
          <w:numId w:val="3"/>
        </w:numPr>
        <w:ind w:firstLine="480"/>
      </w:pPr>
      <w:r>
        <w:t>第一章：绪论。重点介绍本论文的研究背景和研究意义，并阐明了模糊测试和固件模糊测试领域的国内外研究现状。同时介绍了本论文提出的新方法和开发出的</w:t>
      </w:r>
      <w:proofErr w:type="spellStart"/>
      <w:r>
        <w:t>AFLNetSpy</w:t>
      </w:r>
      <w:proofErr w:type="spellEnd"/>
      <w:r>
        <w:t>原型系统。</w:t>
      </w:r>
    </w:p>
    <w:p w14:paraId="05639827" w14:textId="77777777" w:rsidR="004031C0" w:rsidRDefault="00B464C3">
      <w:pPr>
        <w:pStyle w:val="01-"/>
        <w:numPr>
          <w:ilvl w:val="0"/>
          <w:numId w:val="3"/>
        </w:numPr>
        <w:ind w:firstLine="480"/>
      </w:pPr>
      <w:r>
        <w:t>第二章：相关工作。本章重点介绍模糊测试领域的知名工具</w:t>
      </w:r>
      <w:r>
        <w:t>AFL</w:t>
      </w:r>
      <w:r>
        <w:t>，以及基于</w:t>
      </w:r>
      <w:r>
        <w:t>AFL</w:t>
      </w:r>
      <w:r>
        <w:t>进行扩展得到的</w:t>
      </w:r>
      <w:proofErr w:type="spellStart"/>
      <w:r>
        <w:t>AFLNet</w:t>
      </w:r>
      <w:proofErr w:type="spellEnd"/>
      <w:r>
        <w:t>和</w:t>
      </w:r>
      <w:proofErr w:type="spellStart"/>
      <w:r>
        <w:t>TriforceAFL</w:t>
      </w:r>
      <w:proofErr w:type="spellEnd"/>
      <w:r>
        <w:t>。同时介绍</w:t>
      </w:r>
      <w:r>
        <w:t>DECAF</w:t>
      </w:r>
      <w:r>
        <w:t>和</w:t>
      </w:r>
      <w:r>
        <w:t>ISPRAS-QEMU</w:t>
      </w:r>
      <w:r>
        <w:t>两个利用</w:t>
      </w:r>
      <w:r>
        <w:t>QEMU</w:t>
      </w:r>
      <w:r>
        <w:t>插件系统实现虚拟机内省的相关工作。</w:t>
      </w:r>
    </w:p>
    <w:p w14:paraId="58D0B63B" w14:textId="77777777" w:rsidR="004031C0" w:rsidRDefault="00B464C3">
      <w:pPr>
        <w:pStyle w:val="01-"/>
        <w:numPr>
          <w:ilvl w:val="0"/>
          <w:numId w:val="3"/>
        </w:numPr>
        <w:ind w:firstLine="480"/>
      </w:pPr>
      <w:r>
        <w:t>第三章：系统设计思路。本章重点介绍了本文提出的两个新方法：</w:t>
      </w:r>
      <w:r>
        <w:t>①</w:t>
      </w:r>
      <w:r>
        <w:t>利用</w:t>
      </w:r>
      <w:r>
        <w:t>QEMU</w:t>
      </w:r>
      <w:r>
        <w:t>插件系统获取进行灰盒模糊测试所需的目标程序代码执行信息；</w:t>
      </w:r>
      <w:r>
        <w:t>②</w:t>
      </w:r>
      <w:r>
        <w:t>利用网络请求探测和控制目标程序状态。同时介绍了系统设计相关的其它注意事项。</w:t>
      </w:r>
    </w:p>
    <w:p w14:paraId="59EBD9C3" w14:textId="77777777" w:rsidR="004031C0" w:rsidRDefault="00B464C3">
      <w:pPr>
        <w:pStyle w:val="01-"/>
        <w:numPr>
          <w:ilvl w:val="0"/>
          <w:numId w:val="3"/>
        </w:numPr>
        <w:ind w:firstLine="480"/>
      </w:pPr>
      <w:r>
        <w:t>第四章：系统详细设计。本章首先介绍了</w:t>
      </w:r>
      <w:proofErr w:type="spellStart"/>
      <w:r>
        <w:t>AFLNetSpy</w:t>
      </w:r>
      <w:proofErr w:type="spellEnd"/>
      <w:r>
        <w:t>系统的整体架构，然后对关键模块</w:t>
      </w:r>
      <w:r>
        <w:t>QEMU-SPY</w:t>
      </w:r>
      <w:r>
        <w:t>的内部实现进行讲解。</w:t>
      </w:r>
    </w:p>
    <w:p w14:paraId="480DEFFF" w14:textId="77777777" w:rsidR="004031C0" w:rsidRDefault="00B464C3">
      <w:pPr>
        <w:pStyle w:val="01-"/>
        <w:numPr>
          <w:ilvl w:val="0"/>
          <w:numId w:val="3"/>
        </w:numPr>
        <w:ind w:firstLine="480"/>
      </w:pPr>
      <w:r>
        <w:t>第五章：实验分析。本章首先介绍实验环境的准备工作，然后从稳定性和性能两个方面设计实验对</w:t>
      </w:r>
      <w:proofErr w:type="spellStart"/>
      <w:r>
        <w:t>AFLNetSpy</w:t>
      </w:r>
      <w:proofErr w:type="spellEnd"/>
      <w:r>
        <w:t>原型系统进行分析。</w:t>
      </w:r>
    </w:p>
    <w:p w14:paraId="59BCE187" w14:textId="77777777" w:rsidR="004031C0" w:rsidRDefault="00B464C3">
      <w:pPr>
        <w:pStyle w:val="01-"/>
        <w:numPr>
          <w:ilvl w:val="0"/>
          <w:numId w:val="3"/>
        </w:numPr>
        <w:ind w:firstLine="480"/>
      </w:pPr>
      <w:r>
        <w:t>第六章：结论。本章根据前文的方法和实验结果，对研究成果进行总结，并指出不足之处，同时对未来进行展望。</w:t>
      </w:r>
    </w:p>
    <w:p w14:paraId="3E24D45B" w14:textId="77777777" w:rsidR="004031C0" w:rsidRDefault="00B464C3">
      <w:pPr>
        <w:rPr>
          <w:rFonts w:ascii="Times New Roman" w:hAnsi="Times New Roman" w:cs="Times New Roman"/>
        </w:rPr>
      </w:pPr>
      <w:r>
        <w:rPr>
          <w:rFonts w:ascii="Times New Roman" w:hAnsi="Times New Roman" w:cs="Times New Roman"/>
        </w:rPr>
        <w:br w:type="page"/>
      </w:r>
    </w:p>
    <w:p w14:paraId="25F37882" w14:textId="77777777" w:rsidR="004031C0" w:rsidRDefault="00B464C3">
      <w:pPr>
        <w:pStyle w:val="02-"/>
        <w:numPr>
          <w:ilvl w:val="0"/>
          <w:numId w:val="1"/>
        </w:numPr>
        <w:spacing w:before="156" w:after="312"/>
      </w:pPr>
      <w:bookmarkStart w:id="38" w:name="_Toc28830"/>
      <w:r>
        <w:lastRenderedPageBreak/>
        <w:t>相关工作</w:t>
      </w:r>
      <w:bookmarkEnd w:id="38"/>
    </w:p>
    <w:p w14:paraId="0862D7B7" w14:textId="77777777" w:rsidR="004031C0" w:rsidRDefault="00B464C3">
      <w:pPr>
        <w:pStyle w:val="01-"/>
        <w:ind w:firstLine="480"/>
      </w:pPr>
      <w:r>
        <w:t>本章选择了几项和本文研究内容最相关的工作，包括模糊测试领域的里程碑</w:t>
      </w:r>
      <w:r>
        <w:t>AFL</w:t>
      </w:r>
      <w:r>
        <w:t>、网络应用模糊测试领域的先驱性工作</w:t>
      </w:r>
      <w:proofErr w:type="spellStart"/>
      <w:r>
        <w:t>AFLNet</w:t>
      </w:r>
      <w:proofErr w:type="spellEnd"/>
      <w:r>
        <w:t>、固件模糊测试领域的先驱性工作</w:t>
      </w:r>
      <w:proofErr w:type="spellStart"/>
      <w:r>
        <w:t>TriforceAFL</w:t>
      </w:r>
      <w:proofErr w:type="spellEnd"/>
      <w:r>
        <w:t>，以及基于</w:t>
      </w:r>
      <w:r>
        <w:t>QEMU</w:t>
      </w:r>
      <w:r>
        <w:t>插件系统实现虚拟机内省的两项工作</w:t>
      </w:r>
      <w:r>
        <w:t>DECAF-QEMU</w:t>
      </w:r>
      <w:r>
        <w:t>和</w:t>
      </w:r>
      <w:r>
        <w:t>ISPRAS-QEMU</w:t>
      </w:r>
      <w:r>
        <w:t>，进行详细介绍。</w:t>
      </w:r>
    </w:p>
    <w:p w14:paraId="52FA3BB4" w14:textId="0BBBDB9E" w:rsidR="004031C0" w:rsidRDefault="00B464C3">
      <w:pPr>
        <w:pStyle w:val="03-"/>
        <w:spacing w:before="156"/>
      </w:pPr>
      <w:bookmarkStart w:id="39" w:name="_Toc24242"/>
      <w:r>
        <w:t>2.1 AFL</w:t>
      </w:r>
      <w:bookmarkEnd w:id="39"/>
    </w:p>
    <w:p w14:paraId="64D15961" w14:textId="77777777" w:rsidR="004031C0" w:rsidRDefault="00B464C3">
      <w:pPr>
        <w:pStyle w:val="01-"/>
        <w:ind w:firstLine="480"/>
      </w:pPr>
      <w:r>
        <w:t>AFL</w:t>
      </w:r>
      <w:r>
        <w:t>是</w:t>
      </w:r>
      <w:r>
        <w:t>Google</w:t>
      </w:r>
      <w:r>
        <w:t>团队开发的一个知名的灰盒模糊测试工具，通过收集测试进程的代码执行信息，并利用遗传算法，进行覆盖率引导的灰盒模糊测试。</w:t>
      </w:r>
      <w:r>
        <w:t>AFL</w:t>
      </w:r>
      <w:r>
        <w:t>支持两种使用模式，静态插桩模式和动态插桩模式。</w:t>
      </w:r>
    </w:p>
    <w:p w14:paraId="4E5EDB25" w14:textId="77777777" w:rsidR="004031C0" w:rsidRDefault="00B464C3">
      <w:pPr>
        <w:pStyle w:val="01-"/>
        <w:ind w:firstLine="480"/>
      </w:pPr>
      <w:r>
        <w:t>静态插桩模式适用于有待</w:t>
      </w:r>
      <w:proofErr w:type="gramStart"/>
      <w:r>
        <w:t>测程序</w:t>
      </w:r>
      <w:proofErr w:type="gramEnd"/>
      <w:r>
        <w:t>源码的情况。</w:t>
      </w:r>
      <w:r>
        <w:t>AFL</w:t>
      </w:r>
      <w:r>
        <w:t>对</w:t>
      </w:r>
      <w:proofErr w:type="spellStart"/>
      <w:r>
        <w:t>gcc</w:t>
      </w:r>
      <w:proofErr w:type="spellEnd"/>
      <w:r>
        <w:t>等编译工具进行包装，得到</w:t>
      </w:r>
      <w:proofErr w:type="spellStart"/>
      <w:r>
        <w:t>afl-gcc</w:t>
      </w:r>
      <w:proofErr w:type="spellEnd"/>
      <w:r>
        <w:t>等工具。使用</w:t>
      </w:r>
      <w:r>
        <w:t>AFL</w:t>
      </w:r>
      <w:r>
        <w:t>包装后的编译工具对待</w:t>
      </w:r>
      <w:proofErr w:type="gramStart"/>
      <w:r>
        <w:t>测程序</w:t>
      </w:r>
      <w:proofErr w:type="gramEnd"/>
      <w:r>
        <w:t>进行编译时，</w:t>
      </w:r>
      <w:r>
        <w:t>AFL</w:t>
      </w:r>
      <w:r>
        <w:t>会在生成的程序中添加一些代码片段，用于在后续测试过程中收集代码执行信息，以及探测和控制程序运行状态，并在模糊测试过程中和</w:t>
      </w:r>
      <w:proofErr w:type="spellStart"/>
      <w:r>
        <w:t>afl</w:t>
      </w:r>
      <w:proofErr w:type="spellEnd"/>
      <w:r>
        <w:t>-fuzz</w:t>
      </w:r>
      <w:r>
        <w:t>保持交互。静态插桩模式下，</w:t>
      </w:r>
      <w:r>
        <w:t>AFL</w:t>
      </w:r>
      <w:r>
        <w:t>的工作流程如下：</w:t>
      </w:r>
    </w:p>
    <w:p w14:paraId="2809EC6A" w14:textId="77777777" w:rsidR="004031C0" w:rsidRDefault="00B464C3">
      <w:pPr>
        <w:pStyle w:val="01-"/>
        <w:numPr>
          <w:ilvl w:val="0"/>
          <w:numId w:val="4"/>
        </w:numPr>
        <w:ind w:firstLineChars="0" w:firstLine="0"/>
      </w:pPr>
      <w:commentRangeStart w:id="40"/>
      <w:r>
        <w:t>首先使用</w:t>
      </w:r>
      <w:proofErr w:type="spellStart"/>
      <w:r>
        <w:t>afl</w:t>
      </w:r>
      <w:proofErr w:type="spellEnd"/>
      <w:r>
        <w:t>-fuzz</w:t>
      </w:r>
      <w:r>
        <w:t>命令启动模糊测试后，</w:t>
      </w:r>
      <w:proofErr w:type="spellStart"/>
      <w:r>
        <w:t>afl</w:t>
      </w:r>
      <w:proofErr w:type="spellEnd"/>
      <w:r>
        <w:t>-fuzz</w:t>
      </w:r>
      <w:r>
        <w:t>首先会创建</w:t>
      </w:r>
      <w:proofErr w:type="gramStart"/>
      <w:r>
        <w:t>一</w:t>
      </w:r>
      <w:proofErr w:type="gramEnd"/>
      <w:r>
        <w:t>个子进程并执行待测程序，待测程序启动后作为</w:t>
      </w:r>
      <w:proofErr w:type="spellStart"/>
      <w:r>
        <w:t>Forkserver</w:t>
      </w:r>
      <w:proofErr w:type="spellEnd"/>
      <w:r>
        <w:t>和</w:t>
      </w:r>
      <w:proofErr w:type="spellStart"/>
      <w:r>
        <w:t>afl</w:t>
      </w:r>
      <w:proofErr w:type="spellEnd"/>
      <w:r>
        <w:t>-fuzz</w:t>
      </w:r>
      <w:r>
        <w:t>保持通信。</w:t>
      </w:r>
    </w:p>
    <w:p w14:paraId="1FBF6D69" w14:textId="77777777" w:rsidR="004031C0" w:rsidRDefault="00B464C3">
      <w:pPr>
        <w:pStyle w:val="01-"/>
        <w:numPr>
          <w:ilvl w:val="0"/>
          <w:numId w:val="4"/>
        </w:numPr>
        <w:ind w:firstLineChars="0" w:firstLine="0"/>
      </w:pPr>
      <w:r>
        <w:t>之后的每一次测试前，</w:t>
      </w:r>
      <w:proofErr w:type="spellStart"/>
      <w:r>
        <w:t>afl</w:t>
      </w:r>
      <w:proofErr w:type="spellEnd"/>
      <w:r>
        <w:t>-fuzz</w:t>
      </w:r>
      <w:r>
        <w:t>会通过管道请求</w:t>
      </w:r>
      <w:proofErr w:type="spellStart"/>
      <w:r>
        <w:t>Forkserver</w:t>
      </w:r>
      <w:proofErr w:type="spellEnd"/>
      <w:r>
        <w:t>创建一个测试进程，并等待测试进程的进程号。</w:t>
      </w:r>
    </w:p>
    <w:p w14:paraId="0DD512E4" w14:textId="77777777" w:rsidR="004031C0" w:rsidRDefault="00B464C3">
      <w:pPr>
        <w:pStyle w:val="01-"/>
        <w:numPr>
          <w:ilvl w:val="0"/>
          <w:numId w:val="4"/>
        </w:numPr>
        <w:ind w:firstLineChars="0" w:firstLine="0"/>
      </w:pPr>
      <w:proofErr w:type="spellStart"/>
      <w:r>
        <w:t>Forkserver</w:t>
      </w:r>
      <w:proofErr w:type="spellEnd"/>
      <w:r>
        <w:t>接收到</w:t>
      </w:r>
      <w:proofErr w:type="spellStart"/>
      <w:r>
        <w:t>afl</w:t>
      </w:r>
      <w:proofErr w:type="spellEnd"/>
      <w:r>
        <w:t>-fuzz</w:t>
      </w:r>
      <w:r>
        <w:t>的请求后，会创建测试进程，并将其进程号通过管道返回给</w:t>
      </w:r>
      <w:proofErr w:type="spellStart"/>
      <w:r>
        <w:t>afl</w:t>
      </w:r>
      <w:proofErr w:type="spellEnd"/>
      <w:r>
        <w:t>-fuzz</w:t>
      </w:r>
      <w:r>
        <w:t>，实现同步。</w:t>
      </w:r>
    </w:p>
    <w:p w14:paraId="42425BB7" w14:textId="77777777" w:rsidR="004031C0" w:rsidRDefault="00B464C3">
      <w:pPr>
        <w:pStyle w:val="01-"/>
        <w:numPr>
          <w:ilvl w:val="0"/>
          <w:numId w:val="4"/>
        </w:numPr>
        <w:ind w:firstLineChars="0" w:firstLine="0"/>
      </w:pPr>
      <w:proofErr w:type="spellStart"/>
      <w:r>
        <w:t>afl</w:t>
      </w:r>
      <w:proofErr w:type="spellEnd"/>
      <w:r>
        <w:t>-fuzz</w:t>
      </w:r>
      <w:r>
        <w:t>接收到测试进程号后，从测试队列选择或变异生成一个测试用例，并通过系统初始化阶段设置好的文件描述符将测试用例发送给测试进程。然后等到</w:t>
      </w:r>
      <w:proofErr w:type="spellStart"/>
      <w:r>
        <w:t>Forkserver</w:t>
      </w:r>
      <w:proofErr w:type="spellEnd"/>
      <w:r>
        <w:t>返回测试进程的退出状态码，若定时器超时，则主动</w:t>
      </w:r>
      <w:r>
        <w:t>kill</w:t>
      </w:r>
      <w:r>
        <w:t>掉测试进程。测试进程执行过程中会不断更新</w:t>
      </w:r>
      <w:proofErr w:type="spellStart"/>
      <w:r>
        <w:t>trace_bits</w:t>
      </w:r>
      <w:proofErr w:type="spellEnd"/>
      <w:r>
        <w:t>数组，以记录代码执行情况。</w:t>
      </w:r>
    </w:p>
    <w:p w14:paraId="06C55FBD" w14:textId="77777777" w:rsidR="004031C0" w:rsidRDefault="00B464C3">
      <w:pPr>
        <w:pStyle w:val="01-"/>
        <w:numPr>
          <w:ilvl w:val="0"/>
          <w:numId w:val="4"/>
        </w:numPr>
        <w:ind w:firstLineChars="0" w:firstLine="0"/>
      </w:pPr>
      <w:proofErr w:type="spellStart"/>
      <w:r>
        <w:t>Forkserver</w:t>
      </w:r>
      <w:proofErr w:type="spellEnd"/>
      <w:r>
        <w:t>会等待其子进程即测试进程退出，并将退出状态码返回给</w:t>
      </w:r>
      <w:proofErr w:type="spellStart"/>
      <w:r>
        <w:t>afl</w:t>
      </w:r>
      <w:proofErr w:type="spellEnd"/>
      <w:r>
        <w:t>-fuzz</w:t>
      </w:r>
      <w:r>
        <w:t>进行分析，实现同步。</w:t>
      </w:r>
      <w:commentRangeEnd w:id="40"/>
      <w:r w:rsidR="002E5E84">
        <w:rPr>
          <w:rStyle w:val="af"/>
          <w:rFonts w:asciiTheme="minorHAnsi" w:eastAsiaTheme="minorEastAsia" w:hAnsiTheme="minorHAnsi" w:cstheme="minorBidi"/>
          <w:kern w:val="2"/>
        </w:rPr>
        <w:commentReference w:id="40"/>
      </w:r>
    </w:p>
    <w:p w14:paraId="5CF68A7C" w14:textId="5B25170D" w:rsidR="004031C0" w:rsidRDefault="00B464C3">
      <w:pPr>
        <w:pStyle w:val="01-"/>
        <w:numPr>
          <w:ilvl w:val="0"/>
          <w:numId w:val="4"/>
        </w:numPr>
        <w:ind w:firstLineChars="0" w:firstLine="0"/>
      </w:pPr>
      <w:proofErr w:type="spellStart"/>
      <w:r>
        <w:t>afl</w:t>
      </w:r>
      <w:proofErr w:type="spellEnd"/>
      <w:r>
        <w:t>-fuzz</w:t>
      </w:r>
      <w:r>
        <w:t>在接收到测试进程的退出状态码后，会检查通过共享内存和测试进程共享的</w:t>
      </w:r>
      <w:proofErr w:type="spellStart"/>
      <w:r>
        <w:t>trace_bits</w:t>
      </w:r>
      <w:proofErr w:type="spellEnd"/>
      <w:r>
        <w:t>数组的状态，并根据</w:t>
      </w:r>
      <w:proofErr w:type="spellStart"/>
      <w:r>
        <w:t>trace_bits</w:t>
      </w:r>
      <w:proofErr w:type="spellEnd"/>
      <w:r>
        <w:t>的状态和测试进程退出状态码对本次测试用</w:t>
      </w:r>
      <w:r>
        <w:lastRenderedPageBreak/>
        <w:t>例的价值进行评判，如果触发了新的执行路径，则将该测试用例保存至测试队列。然后回到第</w:t>
      </w:r>
      <w:r>
        <w:t>(2)</w:t>
      </w:r>
      <w:r>
        <w:t>步，重复</w:t>
      </w:r>
      <w:r>
        <w:t>(2)-(6)</w:t>
      </w:r>
      <w:r>
        <w:t>的过程，直到用户手动停止</w:t>
      </w:r>
      <w:proofErr w:type="spellStart"/>
      <w:r>
        <w:t>afl</w:t>
      </w:r>
      <w:proofErr w:type="spellEnd"/>
      <w:r>
        <w:t>-fuzz</w:t>
      </w:r>
      <w:r>
        <w:t>。</w:t>
      </w:r>
      <w:ins w:id="41" w:author="LYZ" w:date="2024-05-10T15:36:00Z">
        <w:r w:rsidR="002E5E84">
          <w:rPr>
            <w:rFonts w:hint="eastAsia"/>
          </w:rPr>
          <w:t>如图</w:t>
        </w:r>
        <w:r w:rsidR="002E5E84">
          <w:rPr>
            <w:rFonts w:hint="eastAsia"/>
          </w:rPr>
          <w:t>2-1</w:t>
        </w:r>
        <w:r w:rsidR="002E5E84">
          <w:rPr>
            <w:rFonts w:hint="eastAsia"/>
          </w:rPr>
          <w:t>所示。</w:t>
        </w:r>
      </w:ins>
    </w:p>
    <w:p w14:paraId="792B930E" w14:textId="77777777" w:rsidR="004031C0" w:rsidRDefault="004031C0">
      <w:pPr>
        <w:pStyle w:val="01-"/>
        <w:ind w:firstLineChars="0" w:firstLine="0"/>
      </w:pPr>
    </w:p>
    <w:p w14:paraId="17B58264" w14:textId="77777777" w:rsidR="004031C0" w:rsidRDefault="00B464C3">
      <w:pPr>
        <w:pStyle w:val="07-"/>
      </w:pPr>
      <w:r>
        <w:object w:dxaOrig="8548" w:dyaOrig="5196" w14:anchorId="7FF52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427.4pt;height:259.8pt" o:ole="">
            <v:imagedata r:id="rId16" o:title=""/>
            <o:lock v:ext="edit" aspectratio="f"/>
          </v:shape>
          <o:OLEObject Type="Embed" ProgID="Visio.Drawing.15" ShapeID="_x0000_i1320" DrawAspect="Content" ObjectID="_1776862929" r:id="rId17"/>
        </w:object>
      </w:r>
    </w:p>
    <w:p w14:paraId="2957E503" w14:textId="77777777" w:rsidR="004031C0" w:rsidRDefault="00B464C3">
      <w:pPr>
        <w:pStyle w:val="07-1"/>
      </w:pPr>
      <w:r>
        <w:t>图</w:t>
      </w:r>
      <w:r>
        <w:t xml:space="preserve"> 2-1 AFL</w:t>
      </w:r>
      <w:r>
        <w:t>工作流程图</w:t>
      </w:r>
    </w:p>
    <w:p w14:paraId="2BF95DC9" w14:textId="77777777" w:rsidR="004031C0" w:rsidRDefault="004031C0">
      <w:pPr>
        <w:pStyle w:val="01-"/>
        <w:ind w:firstLineChars="0" w:firstLine="0"/>
      </w:pPr>
    </w:p>
    <w:p w14:paraId="188FBC9E" w14:textId="77777777" w:rsidR="004031C0" w:rsidRDefault="00B464C3">
      <w:pPr>
        <w:pStyle w:val="01-"/>
        <w:ind w:firstLine="480"/>
      </w:pPr>
      <w:r>
        <w:t>动态插桩模式适用于无法访问待测程序源码，只有二进制程序的情况。</w:t>
      </w:r>
      <w:r>
        <w:t>AFL</w:t>
      </w:r>
      <w:r>
        <w:t>在动态插桩模式下的工作流程和静态插桩模式基本一致，但是这种情况下由于无法通过在待测程序中插入二进制片段，没办法探测和控制测试进程的状态，也无法测试进程的代码执行信息。</w:t>
      </w:r>
    </w:p>
    <w:p w14:paraId="5D43AFA5" w14:textId="77777777" w:rsidR="004031C0" w:rsidRDefault="00B464C3">
      <w:pPr>
        <w:pStyle w:val="01-"/>
        <w:ind w:firstLine="480"/>
      </w:pPr>
      <w:r>
        <w:t>为了解决这个问题，</w:t>
      </w:r>
      <w:r>
        <w:t>AFL</w:t>
      </w:r>
      <w:r>
        <w:t>引入并修改了用户模式的</w:t>
      </w:r>
      <w:r>
        <w:t>QEMU</w:t>
      </w:r>
      <w:r>
        <w:t>。修改后的</w:t>
      </w:r>
      <w:r>
        <w:t>QEMU</w:t>
      </w:r>
      <w:r>
        <w:t>可以发挥和静态插桩模式下</w:t>
      </w:r>
      <w:proofErr w:type="spellStart"/>
      <w:r>
        <w:t>Forkserver</w:t>
      </w:r>
      <w:proofErr w:type="spellEnd"/>
      <w:r>
        <w:t>一样的作用，能够和</w:t>
      </w:r>
      <w:proofErr w:type="spellStart"/>
      <w:r>
        <w:t>afl</w:t>
      </w:r>
      <w:proofErr w:type="spellEnd"/>
      <w:r>
        <w:t>-fuzz</w:t>
      </w:r>
      <w:r>
        <w:t>通过管道保持通信和状态同步。同时由于</w:t>
      </w:r>
      <w:r>
        <w:t>QEMU</w:t>
      </w:r>
      <w:r>
        <w:t>的翻译执行机制中翻译块的存在，代码执行信息的收集也变得可行。</w:t>
      </w:r>
    </w:p>
    <w:p w14:paraId="08B63A44" w14:textId="77777777" w:rsidR="004031C0" w:rsidRDefault="00B464C3">
      <w:pPr>
        <w:pStyle w:val="01-"/>
        <w:ind w:firstLine="480"/>
      </w:pPr>
      <w:r>
        <w:t>另外需要注意的是，动态插桩模式的效率要比静态插桩模式要低，且动态插桩模式无法像静态插桩模式那样，根据跳转指令切分程序代码块，所得到的代码执行信息的意义不如静态插桩模式直观。但</w:t>
      </w:r>
      <w:r>
        <w:t>QEMU</w:t>
      </w:r>
      <w:r>
        <w:t>的使用使得测试不同架构下的二进制程序变得可行，扩大了</w:t>
      </w:r>
      <w:r>
        <w:t>AFL</w:t>
      </w:r>
      <w:r>
        <w:t>的适用范围。</w:t>
      </w:r>
    </w:p>
    <w:p w14:paraId="51E5F6B4" w14:textId="77777777" w:rsidR="004031C0" w:rsidRDefault="004031C0">
      <w:pPr>
        <w:pStyle w:val="01-"/>
        <w:ind w:firstLine="480"/>
      </w:pPr>
    </w:p>
    <w:p w14:paraId="7E363379" w14:textId="2FC20548" w:rsidR="004031C0" w:rsidRDefault="00B464C3">
      <w:pPr>
        <w:pStyle w:val="03-"/>
        <w:spacing w:before="156"/>
      </w:pPr>
      <w:bookmarkStart w:id="42" w:name="_Toc20461"/>
      <w:r>
        <w:lastRenderedPageBreak/>
        <w:t xml:space="preserve">2.2 </w:t>
      </w:r>
      <w:proofErr w:type="spellStart"/>
      <w:r>
        <w:t>AFLNet</w:t>
      </w:r>
      <w:bookmarkEnd w:id="42"/>
      <w:proofErr w:type="spellEnd"/>
    </w:p>
    <w:p w14:paraId="0061B23B" w14:textId="77777777" w:rsidR="004031C0" w:rsidRDefault="00B464C3">
      <w:pPr>
        <w:pStyle w:val="01-"/>
        <w:ind w:firstLine="480"/>
      </w:pPr>
      <w:proofErr w:type="spellStart"/>
      <w:r>
        <w:t>AFLNet</w:t>
      </w:r>
      <w:proofErr w:type="spellEnd"/>
      <w:r>
        <w:t>是</w:t>
      </w:r>
      <w:proofErr w:type="spellStart"/>
      <w:r>
        <w:t>Thuan</w:t>
      </w:r>
      <w:proofErr w:type="spellEnd"/>
      <w:r>
        <w:t xml:space="preserve"> Pham</w:t>
      </w:r>
      <w:r>
        <w:t>等人针对网络应用测试开发出的</w:t>
      </w:r>
      <w:r>
        <w:t>AFL</w:t>
      </w:r>
      <w:r>
        <w:t>扩展版。</w:t>
      </w:r>
      <w:r>
        <w:t>AFL</w:t>
      </w:r>
      <w:r>
        <w:t>只支持测试以文件或命令行的方式进行输入的程序，如果想要使用</w:t>
      </w:r>
      <w:r>
        <w:t>AFL</w:t>
      </w:r>
      <w:r>
        <w:t>测试某个网络应用，首先必须修改该应用的输入方式，使其能够从文件中读取网络请求。当没有源代码时，</w:t>
      </w:r>
      <w:r>
        <w:t>AFL</w:t>
      </w:r>
      <w:r>
        <w:t>就对该网络应用束手无策了。而</w:t>
      </w:r>
      <w:proofErr w:type="spellStart"/>
      <w:r>
        <w:t>AFLNet</w:t>
      </w:r>
      <w:proofErr w:type="spellEnd"/>
      <w:r>
        <w:t>在</w:t>
      </w:r>
      <w:r>
        <w:t>AFL</w:t>
      </w:r>
      <w:r>
        <w:t>的基础上添加了网络通信支持，能够通过网络套接字直接向待测网络应用发送测试请求。同时，考虑到网络应用的错误往往需要一个序列的请求才能够触发，因此</w:t>
      </w:r>
      <w:proofErr w:type="spellStart"/>
      <w:r>
        <w:t>AFLNet</w:t>
      </w:r>
      <w:proofErr w:type="spellEnd"/>
      <w:r>
        <w:t>不像</w:t>
      </w:r>
      <w:r>
        <w:t>AFL</w:t>
      </w:r>
      <w:r>
        <w:t>一次测试只发送一个请求，它支持在一个测试用例中存放多个请求报文，并在一次测试中按顺序发送它们。</w:t>
      </w:r>
    </w:p>
    <w:p w14:paraId="3EFF2BEB" w14:textId="6CDB8178" w:rsidR="004031C0" w:rsidRDefault="00B464C3">
      <w:pPr>
        <w:pStyle w:val="01-"/>
        <w:ind w:firstLine="480"/>
      </w:pPr>
      <w:proofErr w:type="spellStart"/>
      <w:r>
        <w:t>AFLNet</w:t>
      </w:r>
      <w:proofErr w:type="spellEnd"/>
      <w:r>
        <w:t>的工作流程的如图</w:t>
      </w:r>
      <w:ins w:id="43" w:author="LYZ" w:date="2024-05-10T15:35:00Z">
        <w:r w:rsidR="002E5E84">
          <w:rPr>
            <w:rFonts w:hint="eastAsia"/>
          </w:rPr>
          <w:t>2-2</w:t>
        </w:r>
      </w:ins>
      <w:r>
        <w:t>所示，和</w:t>
      </w:r>
      <w:r>
        <w:t>AFL</w:t>
      </w:r>
      <w:r>
        <w:t>的工作流程基本一致。区别主要有两点：</w:t>
      </w:r>
    </w:p>
    <w:p w14:paraId="5E44AFD6" w14:textId="77777777" w:rsidR="004031C0" w:rsidRDefault="00B464C3">
      <w:pPr>
        <w:pStyle w:val="01-"/>
        <w:numPr>
          <w:ilvl w:val="0"/>
          <w:numId w:val="5"/>
        </w:numPr>
        <w:ind w:firstLineChars="0" w:firstLine="0"/>
      </w:pPr>
      <w:r>
        <w:t>一是第</w:t>
      </w:r>
      <w:r>
        <w:t>(4)</w:t>
      </w:r>
      <w:r>
        <w:t>步中</w:t>
      </w:r>
      <w:proofErr w:type="spellStart"/>
      <w:r>
        <w:t>AFLNet</w:t>
      </w:r>
      <w:proofErr w:type="spellEnd"/>
      <w:r>
        <w:t>采用网络套接字即</w:t>
      </w:r>
      <w:r>
        <w:t>socket</w:t>
      </w:r>
      <w:r>
        <w:t>通信的方式向测试进程发送测试请求，然后接受响应，并提取响应中的状态码，状态码不仅可以用于协议状态机的分析，还能够和代码执行信息一起用来评估测试用例的价值和指导新测试用例的生成。</w:t>
      </w:r>
    </w:p>
    <w:p w14:paraId="0C1A8853" w14:textId="77777777" w:rsidR="004031C0" w:rsidRDefault="00B464C3">
      <w:pPr>
        <w:pStyle w:val="01-"/>
        <w:numPr>
          <w:ilvl w:val="0"/>
          <w:numId w:val="5"/>
        </w:numPr>
        <w:ind w:firstLineChars="0" w:firstLine="0"/>
      </w:pPr>
      <w:r>
        <w:t>二是由于网络应用通常处于无限循环状态，处理完一次测试用例后并不会自动退出，为此</w:t>
      </w:r>
      <w:proofErr w:type="spellStart"/>
      <w:r>
        <w:t>AFLNet</w:t>
      </w:r>
      <w:proofErr w:type="spellEnd"/>
      <w:r>
        <w:t>支持两种策略：</w:t>
      </w:r>
      <w:r>
        <w:t>①</w:t>
      </w:r>
      <w:r>
        <w:t>一个测试进程只处理一个测试用例，在一次测试结束后，由</w:t>
      </w:r>
      <w:proofErr w:type="spellStart"/>
      <w:r>
        <w:t>afl</w:t>
      </w:r>
      <w:proofErr w:type="spellEnd"/>
      <w:r>
        <w:t>-fuzz</w:t>
      </w:r>
      <w:r>
        <w:t>主动向测试进程发送</w:t>
      </w:r>
      <w:r>
        <w:t>SIGTERM</w:t>
      </w:r>
      <w:r>
        <w:t>信号以关闭测试进程；</w:t>
      </w:r>
      <w:r>
        <w:t>②</w:t>
      </w:r>
      <w:r>
        <w:t>允许一个测试进程处理多个测试用例，直到出现超时或者崩溃，再启动一个新的测试进程。本文开发的原型系统</w:t>
      </w:r>
      <w:proofErr w:type="spellStart"/>
      <w:r>
        <w:t>AFLNetSpy</w:t>
      </w:r>
      <w:proofErr w:type="spellEnd"/>
      <w:r>
        <w:t>就采用了第二种策略。</w:t>
      </w:r>
    </w:p>
    <w:p w14:paraId="70EC9AFC" w14:textId="77777777" w:rsidR="004031C0" w:rsidRDefault="00B464C3">
      <w:pPr>
        <w:pStyle w:val="07-"/>
      </w:pPr>
      <w:r>
        <w:object w:dxaOrig="7845" w:dyaOrig="4631" w14:anchorId="7C29E81A">
          <v:shape id="_x0000_i1321" type="#_x0000_t75" style="width:392.25pt;height:231.55pt" o:ole="">
            <v:imagedata r:id="rId18" o:title=""/>
            <o:lock v:ext="edit" aspectratio="f"/>
          </v:shape>
          <o:OLEObject Type="Embed" ProgID="Visio.Drawing.15" ShapeID="_x0000_i1321" DrawAspect="Content" ObjectID="_1776862930" r:id="rId19"/>
        </w:object>
      </w:r>
    </w:p>
    <w:p w14:paraId="4002B6A6" w14:textId="77777777" w:rsidR="004031C0" w:rsidRDefault="00B464C3">
      <w:pPr>
        <w:pStyle w:val="07-"/>
      </w:pPr>
      <w:r>
        <w:lastRenderedPageBreak/>
        <w:t>图</w:t>
      </w:r>
      <w:r>
        <w:t xml:space="preserve"> 2-2 </w:t>
      </w:r>
      <w:proofErr w:type="spellStart"/>
      <w:r>
        <w:t>AFLNet</w:t>
      </w:r>
      <w:proofErr w:type="spellEnd"/>
      <w:r>
        <w:t>工作流程图</w:t>
      </w:r>
    </w:p>
    <w:p w14:paraId="4325D6F2" w14:textId="77777777" w:rsidR="004031C0" w:rsidRDefault="00B464C3">
      <w:pPr>
        <w:pStyle w:val="01-"/>
        <w:ind w:firstLine="480"/>
      </w:pPr>
      <w:r>
        <w:t>同时，</w:t>
      </w:r>
      <w:proofErr w:type="spellStart"/>
      <w:r>
        <w:t>AFLNet</w:t>
      </w:r>
      <w:proofErr w:type="spellEnd"/>
      <w:r>
        <w:t>提出一个新的协议推断算法，通过观察</w:t>
      </w:r>
      <w:proofErr w:type="spellStart"/>
      <w:r>
        <w:t>AFLNet</w:t>
      </w:r>
      <w:proofErr w:type="spellEnd"/>
      <w:r>
        <w:t>和待测网络应用间交换的请求响应数据，能够一定程度上还原出通信采用的协议格式。因此，作为一个协议测试工具，它并不需要用户手动指定协议规范和报文格式，可以直接将用户收集到的客户端和待测服务器的通信流量中的请求作为种子，在重放请求的过程中，自动学习协议知识。不过，当初始测试用例较少时，自动获取的报文格式难免会存在误差，导致变异生成的大部分测试用例仍然是无效的。</w:t>
      </w:r>
    </w:p>
    <w:p w14:paraId="1DB3D72F" w14:textId="77777777" w:rsidR="004031C0" w:rsidRDefault="00B464C3">
      <w:pPr>
        <w:pStyle w:val="01-"/>
        <w:ind w:firstLine="480"/>
      </w:pPr>
      <w:r>
        <w:t>另外需要注意的是，</w:t>
      </w:r>
      <w:proofErr w:type="spellStart"/>
      <w:r>
        <w:t>AFLNet</w:t>
      </w:r>
      <w:proofErr w:type="spellEnd"/>
      <w:r>
        <w:t>在发送一次测试用例后，会尝试接收响应。但是，以</w:t>
      </w:r>
      <w:r>
        <w:t>HTTP</w:t>
      </w:r>
      <w:r>
        <w:t>服务器为例，当测试请求无效时，服务器会直接丢弃该请求报文，并不会返回响应。因此，相比于</w:t>
      </w:r>
      <w:r>
        <w:t>AFL</w:t>
      </w:r>
      <w:r>
        <w:t>，</w:t>
      </w:r>
      <w:proofErr w:type="spellStart"/>
      <w:r>
        <w:t>AFLNet</w:t>
      </w:r>
      <w:proofErr w:type="spellEnd"/>
      <w:r>
        <w:t>需要用户额外手动设置一个合适的等待响应的最大时间。</w:t>
      </w:r>
    </w:p>
    <w:p w14:paraId="1752F4AD" w14:textId="7913795D" w:rsidR="004031C0" w:rsidRDefault="00B464C3">
      <w:pPr>
        <w:pStyle w:val="03-"/>
        <w:numPr>
          <w:ilvl w:val="1"/>
          <w:numId w:val="0"/>
        </w:numPr>
        <w:spacing w:before="156"/>
      </w:pPr>
      <w:bookmarkStart w:id="44" w:name="_Toc14723"/>
      <w:r>
        <w:t xml:space="preserve">2.3 </w:t>
      </w:r>
      <w:proofErr w:type="spellStart"/>
      <w:r>
        <w:t>TriforceAFL</w:t>
      </w:r>
      <w:bookmarkEnd w:id="44"/>
      <w:proofErr w:type="spellEnd"/>
    </w:p>
    <w:p w14:paraId="64815914" w14:textId="49E5E0D5" w:rsidR="004031C0" w:rsidRDefault="00B464C3">
      <w:pPr>
        <w:pStyle w:val="01-"/>
        <w:ind w:firstLine="480"/>
      </w:pPr>
      <w:proofErr w:type="spellStart"/>
      <w:r>
        <w:t>TriforceAFL</w:t>
      </w:r>
      <w:proofErr w:type="spellEnd"/>
      <w:r>
        <w:t>是</w:t>
      </w:r>
      <w:proofErr w:type="spellStart"/>
      <w:r>
        <w:t>NccGroup</w:t>
      </w:r>
      <w:proofErr w:type="spellEnd"/>
      <w:r>
        <w:t>针对固件系统调用测试开发出的</w:t>
      </w:r>
      <w:r>
        <w:t>AFL</w:t>
      </w:r>
      <w:r>
        <w:t>扩展版。它创新性地成功将</w:t>
      </w:r>
      <w:r>
        <w:t>QEMU</w:t>
      </w:r>
      <w:r>
        <w:t>的系统模式和</w:t>
      </w:r>
      <w:r>
        <w:t>AFL</w:t>
      </w:r>
      <w:r>
        <w:t>结合起来，使得</w:t>
      </w:r>
      <w:proofErr w:type="spellStart"/>
      <w:r>
        <w:t>TriforceAFL</w:t>
      </w:r>
      <w:proofErr w:type="spellEnd"/>
      <w:r>
        <w:t>能够对</w:t>
      </w:r>
      <w:r>
        <w:t>QEMU</w:t>
      </w:r>
      <w:r>
        <w:t>模拟启动的固件系统中的系统调用进行高效的灰盒模糊测试。</w:t>
      </w:r>
      <w:ins w:id="45" w:author="LYZ" w:date="2024-05-10T15:36:00Z">
        <w:r w:rsidR="002E5E84">
          <w:rPr>
            <w:rFonts w:hint="eastAsia"/>
          </w:rPr>
          <w:t>如图</w:t>
        </w:r>
        <w:r w:rsidR="002E5E84">
          <w:rPr>
            <w:rFonts w:hint="eastAsia"/>
          </w:rPr>
          <w:t>2-3</w:t>
        </w:r>
        <w:r w:rsidR="002E5E84">
          <w:rPr>
            <w:rFonts w:hint="eastAsia"/>
          </w:rPr>
          <w:t>所示。</w:t>
        </w:r>
      </w:ins>
    </w:p>
    <w:p w14:paraId="51433200" w14:textId="77777777" w:rsidR="004031C0" w:rsidRDefault="004031C0">
      <w:pPr>
        <w:pStyle w:val="01-"/>
        <w:ind w:firstLineChars="0" w:firstLine="0"/>
      </w:pPr>
    </w:p>
    <w:p w14:paraId="19E20CC2" w14:textId="77777777" w:rsidR="004031C0" w:rsidRDefault="00B464C3">
      <w:pPr>
        <w:pStyle w:val="07-"/>
        <w:jc w:val="left"/>
      </w:pPr>
      <w:r>
        <w:object w:dxaOrig="8558" w:dyaOrig="4803" w14:anchorId="6EBA1691">
          <v:shape id="_x0000_i1322" type="#_x0000_t75" alt="" style="width:427.95pt;height:240.2pt" o:ole="">
            <v:imagedata r:id="rId20" o:title=""/>
            <o:lock v:ext="edit" aspectratio="f"/>
          </v:shape>
          <o:OLEObject Type="Embed" ProgID="Visio.Drawing.15" ShapeID="_x0000_i1322" DrawAspect="Content" ObjectID="_1776862931" r:id="rId21"/>
        </w:object>
      </w:r>
    </w:p>
    <w:p w14:paraId="10103164" w14:textId="52FF18C8" w:rsidR="004031C0" w:rsidRDefault="00B464C3">
      <w:pPr>
        <w:pStyle w:val="07-"/>
      </w:pPr>
      <w:r>
        <w:t>图</w:t>
      </w:r>
      <w:r>
        <w:t xml:space="preserve"> </w:t>
      </w:r>
      <w:del w:id="46" w:author="LYZ" w:date="2024-05-10T15:36:00Z">
        <w:r w:rsidDel="002E5E84">
          <w:rPr>
            <w:rFonts w:hint="eastAsia"/>
          </w:rPr>
          <w:delText>1</w:delText>
        </w:r>
      </w:del>
      <w:ins w:id="47" w:author="LYZ" w:date="2024-05-10T15:36:00Z">
        <w:r w:rsidR="002E5E84">
          <w:rPr>
            <w:rFonts w:hint="eastAsia"/>
          </w:rPr>
          <w:t>2</w:t>
        </w:r>
      </w:ins>
      <w:r>
        <w:t xml:space="preserve">-3 </w:t>
      </w:r>
      <w:proofErr w:type="spellStart"/>
      <w:r>
        <w:t>TriforceAFL</w:t>
      </w:r>
      <w:proofErr w:type="spellEnd"/>
      <w:r>
        <w:t>工作流程图</w:t>
      </w:r>
    </w:p>
    <w:p w14:paraId="584384AC" w14:textId="77777777" w:rsidR="004031C0" w:rsidRDefault="004031C0">
      <w:pPr>
        <w:pStyle w:val="01-"/>
        <w:ind w:firstLineChars="0" w:firstLine="0"/>
      </w:pPr>
    </w:p>
    <w:p w14:paraId="31458EEE" w14:textId="77777777" w:rsidR="004031C0" w:rsidRDefault="00B464C3">
      <w:pPr>
        <w:pStyle w:val="01-"/>
        <w:ind w:firstLine="480"/>
      </w:pPr>
      <w:proofErr w:type="spellStart"/>
      <w:r>
        <w:lastRenderedPageBreak/>
        <w:t>TriforceAFL</w:t>
      </w:r>
      <w:proofErr w:type="spellEnd"/>
      <w:r>
        <w:t>的整体工作流程如图所示，和</w:t>
      </w:r>
      <w:r>
        <w:t>AFL</w:t>
      </w:r>
      <w:r>
        <w:t>工作流程的主要区别，也即</w:t>
      </w:r>
      <w:proofErr w:type="spellStart"/>
      <w:r>
        <w:t>TriforceAFL</w:t>
      </w:r>
      <w:proofErr w:type="spellEnd"/>
      <w:r>
        <w:t>重点解决的问题有三个：</w:t>
      </w:r>
      <w:commentRangeStart w:id="48"/>
    </w:p>
    <w:p w14:paraId="54890F22" w14:textId="77777777" w:rsidR="004031C0" w:rsidRDefault="00B464C3">
      <w:pPr>
        <w:pStyle w:val="01-"/>
        <w:numPr>
          <w:ilvl w:val="0"/>
          <w:numId w:val="6"/>
        </w:numPr>
        <w:ind w:firstLineChars="0" w:firstLine="0"/>
      </w:pPr>
      <w:r>
        <w:t>一是测试用例的输入。在使用</w:t>
      </w:r>
      <w:r>
        <w:t>AFL</w:t>
      </w:r>
      <w:r>
        <w:t>对桌面应用程序进行的模糊测试中，能够通过</w:t>
      </w:r>
      <w:r>
        <w:t>dup()</w:t>
      </w:r>
      <w:r>
        <w:t>函数在父子进程之间，主要是</w:t>
      </w:r>
      <w:proofErr w:type="spellStart"/>
      <w:r>
        <w:t>afl</w:t>
      </w:r>
      <w:proofErr w:type="spellEnd"/>
      <w:r>
        <w:t>-fuzz</w:t>
      </w:r>
      <w:r>
        <w:t>进程和测试进程之间，共享所需的文件描述符，并通过该文件描述符直接传递测试用例。然而运行在主机系统上的</w:t>
      </w:r>
      <w:proofErr w:type="spellStart"/>
      <w:r>
        <w:t>afl</w:t>
      </w:r>
      <w:proofErr w:type="spellEnd"/>
      <w:r>
        <w:t>-fuzz</w:t>
      </w:r>
      <w:r>
        <w:t>，无法与运行在</w:t>
      </w:r>
      <w:r>
        <w:t>QEMU</w:t>
      </w:r>
      <w:r>
        <w:t>内部的客户机系统及其中的应用程序共享文件描述符</w:t>
      </w:r>
      <w:r>
        <w:t>,</w:t>
      </w:r>
      <w:r>
        <w:t>也就无法通过这种方式来传递测试用例。出于进行固件系统调用测试的目的，</w:t>
      </w:r>
      <w:proofErr w:type="spellStart"/>
      <w:r>
        <w:t>TriforceAFL</w:t>
      </w:r>
      <w:proofErr w:type="spellEnd"/>
      <w:r>
        <w:t>采用的策略是，在固件系统中添加一个用户编写的</w:t>
      </w:r>
      <w:r>
        <w:t>driver</w:t>
      </w:r>
      <w:r>
        <w:t>程序，</w:t>
      </w:r>
      <w:r>
        <w:t>driver</w:t>
      </w:r>
      <w:r>
        <w:t>程序能够通过执行特殊的</w:t>
      </w:r>
      <w:proofErr w:type="spellStart"/>
      <w:r>
        <w:t>HyperCall</w:t>
      </w:r>
      <w:proofErr w:type="spellEnd"/>
      <w:r>
        <w:t>指令与</w:t>
      </w:r>
      <w:r>
        <w:t>QEMU</w:t>
      </w:r>
      <w:r>
        <w:t>进行协同，而</w:t>
      </w:r>
      <w:r>
        <w:t>QEMU</w:t>
      </w:r>
      <w:r>
        <w:t>进程作为</w:t>
      </w:r>
      <w:proofErr w:type="spellStart"/>
      <w:r>
        <w:t>afl</w:t>
      </w:r>
      <w:proofErr w:type="spellEnd"/>
      <w:r>
        <w:t>-fuzz</w:t>
      </w:r>
      <w:r>
        <w:t>的子进程，能够通过管道和</w:t>
      </w:r>
      <w:proofErr w:type="spellStart"/>
      <w:r>
        <w:t>afl</w:t>
      </w:r>
      <w:proofErr w:type="spellEnd"/>
      <w:r>
        <w:t>-fuzz</w:t>
      </w:r>
      <w:r>
        <w:t>进程保持通信并共享文件描述符。于是，以</w:t>
      </w:r>
      <w:r>
        <w:t>QEMU</w:t>
      </w:r>
      <w:r>
        <w:t>为桥梁，客户机系统中运行的</w:t>
      </w:r>
      <w:r>
        <w:t>driver</w:t>
      </w:r>
      <w:r>
        <w:t>程序便能够接收到</w:t>
      </w:r>
      <w:proofErr w:type="spellStart"/>
      <w:r>
        <w:t>afl</w:t>
      </w:r>
      <w:proofErr w:type="spellEnd"/>
      <w:r>
        <w:t>-fuzz</w:t>
      </w:r>
      <w:r>
        <w:t>发送的测试用例。</w:t>
      </w:r>
    </w:p>
    <w:p w14:paraId="291680EA" w14:textId="77777777" w:rsidR="004031C0" w:rsidRDefault="00B464C3">
      <w:pPr>
        <w:pStyle w:val="01-"/>
        <w:numPr>
          <w:ilvl w:val="0"/>
          <w:numId w:val="6"/>
        </w:numPr>
        <w:ind w:firstLineChars="0" w:firstLine="0"/>
      </w:pPr>
      <w:r>
        <w:t>二是获取测试用例执行结果并退出测试系统。</w:t>
      </w:r>
      <w:r>
        <w:t>driver</w:t>
      </w:r>
      <w:r>
        <w:t>在接收到测试用例后，能够启动</w:t>
      </w:r>
      <w:proofErr w:type="gramStart"/>
      <w:r>
        <w:t>一</w:t>
      </w:r>
      <w:proofErr w:type="gramEnd"/>
      <w:r>
        <w:t>个子进程作为测试进程执行测试用例对应的系统调用，并获取其执行状态，然后通过特定的</w:t>
      </w:r>
      <w:proofErr w:type="spellStart"/>
      <w:r>
        <w:t>HyperCall</w:t>
      </w:r>
      <w:proofErr w:type="spellEnd"/>
      <w:r>
        <w:t>指令将执行状态以</w:t>
      </w:r>
      <w:r>
        <w:t>QEMU</w:t>
      </w:r>
      <w:r>
        <w:t>作为媒介，返回给</w:t>
      </w:r>
      <w:proofErr w:type="spellStart"/>
      <w:r>
        <w:t>afl</w:t>
      </w:r>
      <w:proofErr w:type="spellEnd"/>
      <w:r>
        <w:t>-fuzz</w:t>
      </w:r>
      <w:r>
        <w:t>进程。同时，</w:t>
      </w:r>
      <w:r>
        <w:t>driver</w:t>
      </w:r>
      <w:r>
        <w:t>还会通过另一条特定的</w:t>
      </w:r>
      <w:proofErr w:type="spellStart"/>
      <w:r>
        <w:t>HyperCall</w:t>
      </w:r>
      <w:proofErr w:type="spellEnd"/>
      <w:r>
        <w:t>指令，通知当前用于测试的</w:t>
      </w:r>
      <w:r>
        <w:t>QEMU</w:t>
      </w:r>
      <w:r>
        <w:t>进程退出，</w:t>
      </w:r>
      <w:r>
        <w:t>QEMU</w:t>
      </w:r>
      <w:r>
        <w:t>进程退出后，其内部用于本次测试的客户机系统自然也就实现了退出。</w:t>
      </w:r>
    </w:p>
    <w:p w14:paraId="5F5C6A9F" w14:textId="77777777" w:rsidR="004031C0" w:rsidRDefault="00B464C3">
      <w:pPr>
        <w:pStyle w:val="01-"/>
        <w:numPr>
          <w:ilvl w:val="0"/>
          <w:numId w:val="6"/>
        </w:numPr>
        <w:ind w:firstLineChars="0" w:firstLine="0"/>
      </w:pPr>
      <w:r>
        <w:t>三是测试系统的状态恢复。由于系统调用测试的特殊性，异常的系统调用很可能导致客户机操作系统的崩溃。为保证模糊测试的持续运行，每一次测试结束后，必须重</w:t>
      </w:r>
      <w:proofErr w:type="gramStart"/>
      <w:r>
        <w:t>启客户</w:t>
      </w:r>
      <w:proofErr w:type="gramEnd"/>
      <w:r>
        <w:t>机系统或设法恢复客户机系统状态至执行测试用例前。重</w:t>
      </w:r>
      <w:proofErr w:type="gramStart"/>
      <w:r>
        <w:t>启客户</w:t>
      </w:r>
      <w:proofErr w:type="gramEnd"/>
      <w:r>
        <w:t>机系统耗</w:t>
      </w:r>
      <w:commentRangeEnd w:id="48"/>
      <w:r w:rsidR="002E5E84">
        <w:rPr>
          <w:rStyle w:val="af"/>
          <w:rFonts w:asciiTheme="minorHAnsi" w:eastAsiaTheme="minorEastAsia" w:hAnsiTheme="minorHAnsi" w:cstheme="minorBidi"/>
          <w:kern w:val="2"/>
        </w:rPr>
        <w:commentReference w:id="48"/>
      </w:r>
      <w:r>
        <w:t>时过长，显然不是一个可行的方案。</w:t>
      </w:r>
      <w:proofErr w:type="spellStart"/>
      <w:r>
        <w:t>TriforceAFL</w:t>
      </w:r>
      <w:proofErr w:type="spellEnd"/>
      <w:r>
        <w:t>通过实现</w:t>
      </w:r>
      <w:r>
        <w:t>QEMU-System</w:t>
      </w:r>
      <w:r>
        <w:t>级别的</w:t>
      </w:r>
      <w:proofErr w:type="spellStart"/>
      <w:r>
        <w:t>Forkserver</w:t>
      </w:r>
      <w:proofErr w:type="spellEnd"/>
      <w:r>
        <w:t>，实现了客户机系统状态的快照和恢复。在客户机系统启动完成并运行</w:t>
      </w:r>
      <w:r>
        <w:t>driver</w:t>
      </w:r>
      <w:r>
        <w:t>进程后，</w:t>
      </w:r>
      <w:r>
        <w:t>driver</w:t>
      </w:r>
      <w:r>
        <w:t>会通过一个特定</w:t>
      </w:r>
      <w:proofErr w:type="spellStart"/>
      <w:r>
        <w:t>HyperCall</w:t>
      </w:r>
      <w:proofErr w:type="spellEnd"/>
      <w:r>
        <w:t>指令告知</w:t>
      </w:r>
      <w:r>
        <w:t>QEMU-System</w:t>
      </w:r>
      <w:r>
        <w:t>客户机系统已经就绪，然后</w:t>
      </w:r>
      <w:r>
        <w:t>QEMU-System</w:t>
      </w:r>
      <w:r>
        <w:t>就会保存当前的虚拟</w:t>
      </w:r>
      <w:r>
        <w:t>CPU</w:t>
      </w:r>
      <w:r>
        <w:t>状态，后续创建的每一个测试系统都将以此刻为运行起点。</w:t>
      </w:r>
    </w:p>
    <w:p w14:paraId="777338E4" w14:textId="77777777" w:rsidR="004031C0" w:rsidRDefault="00B464C3">
      <w:pPr>
        <w:pStyle w:val="01-"/>
        <w:ind w:firstLine="480"/>
      </w:pPr>
      <w:r>
        <w:t>需要注意的是，虽然</w:t>
      </w:r>
      <w:proofErr w:type="spellStart"/>
      <w:r>
        <w:t>NccGroup</w:t>
      </w:r>
      <w:proofErr w:type="spellEnd"/>
      <w:r>
        <w:t>宣称依靠</w:t>
      </w:r>
      <w:proofErr w:type="spellStart"/>
      <w:r>
        <w:t>TriforceAFL</w:t>
      </w:r>
      <w:proofErr w:type="spellEnd"/>
      <w:r>
        <w:t>可以实现</w:t>
      </w:r>
      <w:r>
        <w:t>“Fuzz Everything”</w:t>
      </w:r>
      <w:r>
        <w:t>，</w:t>
      </w:r>
      <w:proofErr w:type="spellStart"/>
      <w:r>
        <w:t>TriforceAFL</w:t>
      </w:r>
      <w:proofErr w:type="spellEnd"/>
      <w:r>
        <w:t>也的确提供了创新性的思路，但本文经过测试，发现事实并非如此。目前依靠</w:t>
      </w:r>
      <w:proofErr w:type="spellStart"/>
      <w:r>
        <w:t>TriforceAFL</w:t>
      </w:r>
      <w:proofErr w:type="spellEnd"/>
      <w:r>
        <w:t>仅仅只能够实现固件系统调用级别的灰盒模糊测试，要想实现固件内应用程序级别的灰盒模糊测试，还需要额外的工作。原因如下：</w:t>
      </w:r>
    </w:p>
    <w:p w14:paraId="1A5A6895" w14:textId="77777777" w:rsidR="004031C0" w:rsidRDefault="00B464C3">
      <w:pPr>
        <w:pStyle w:val="01-"/>
        <w:numPr>
          <w:ilvl w:val="0"/>
          <w:numId w:val="7"/>
        </w:numPr>
        <w:ind w:firstLineChars="0" w:firstLine="0"/>
      </w:pPr>
      <w:r>
        <w:t>代码执行信息的收集：</w:t>
      </w:r>
      <w:r>
        <w:t>QEMU</w:t>
      </w:r>
      <w:r>
        <w:t>系统模式下，启动的客户机系统中往往同时运行着大量的应用程序，而</w:t>
      </w:r>
      <w:r>
        <w:t>QEMU</w:t>
      </w:r>
      <w:r>
        <w:t>只会根据当前虚拟</w:t>
      </w:r>
      <w:r>
        <w:t>CPU</w:t>
      </w:r>
      <w:r>
        <w:t>的状态来获取二进制代码块，并进</w:t>
      </w:r>
      <w:r>
        <w:lastRenderedPageBreak/>
        <w:t>行翻译和执行，无法直接判断出当前代码</w:t>
      </w:r>
      <w:proofErr w:type="gramStart"/>
      <w:r>
        <w:t>块属于</w:t>
      </w:r>
      <w:proofErr w:type="gramEnd"/>
      <w:r>
        <w:t>客户机系统中的哪个进程。为此，</w:t>
      </w:r>
      <w:proofErr w:type="spellStart"/>
      <w:r>
        <w:t>TriforceAFL</w:t>
      </w:r>
      <w:proofErr w:type="spellEnd"/>
      <w:r>
        <w:t>采用的策略是，通过修改固件的文件系统镜像和初始化脚本，保证客户机系统启动后其内部只有</w:t>
      </w:r>
      <w:r>
        <w:t>driver</w:t>
      </w:r>
      <w:r>
        <w:t>进程和其子进程即测试进程处在运行状态，然后通过</w:t>
      </w:r>
      <w:proofErr w:type="gramStart"/>
      <w:r>
        <w:t>统计高</w:t>
      </w:r>
      <w:proofErr w:type="gramEnd"/>
      <w:r>
        <w:t>地址空间即操作系统使用的地址空间中的指令执行情况，获取测试用例对应的代码执行信息。显然，这种方式并不适用于固件内的普通应用程序。</w:t>
      </w:r>
    </w:p>
    <w:p w14:paraId="196AE962" w14:textId="77777777" w:rsidR="004031C0" w:rsidRDefault="00B464C3">
      <w:pPr>
        <w:pStyle w:val="01-"/>
        <w:numPr>
          <w:ilvl w:val="0"/>
          <w:numId w:val="7"/>
        </w:numPr>
        <w:ind w:firstLineChars="0" w:firstLine="0"/>
      </w:pPr>
      <w:r>
        <w:t>QEMU</w:t>
      </w:r>
      <w:r>
        <w:t>级别的</w:t>
      </w:r>
      <w:proofErr w:type="spellStart"/>
      <w:r>
        <w:t>Forkserver</w:t>
      </w:r>
      <w:proofErr w:type="spellEnd"/>
      <w:r>
        <w:t>：</w:t>
      </w:r>
      <w:proofErr w:type="spellStart"/>
      <w:r>
        <w:t>TriforceAFL</w:t>
      </w:r>
      <w:proofErr w:type="spellEnd"/>
      <w:r>
        <w:t>通过</w:t>
      </w:r>
      <w:r>
        <w:t>QEMU</w:t>
      </w:r>
      <w:r>
        <w:t>级别的</w:t>
      </w:r>
      <w:proofErr w:type="spellStart"/>
      <w:r>
        <w:t>Forkserver</w:t>
      </w:r>
      <w:proofErr w:type="spellEnd"/>
      <w:r>
        <w:t>来保证每一次测试结束后，下一次测试执行前，能够恢复客户机系统的状态。然而，经过测试，这种方式并不能够在恢复客户机系统状态的同时恢复客户机内各个应用程序的执行状态。本文以</w:t>
      </w:r>
      <w:r>
        <w:t>HTTP</w:t>
      </w:r>
      <w:r>
        <w:t>服务器为例进行了测试，当客户机内的</w:t>
      </w:r>
      <w:r>
        <w:t>HTTP</w:t>
      </w:r>
      <w:r>
        <w:t>服务器接收到网络请求，即在</w:t>
      </w:r>
      <w:r>
        <w:t>QEMU</w:t>
      </w:r>
      <w:r>
        <w:t>层监测到该服务器进程调用</w:t>
      </w:r>
      <w:r>
        <w:t>accept</w:t>
      </w:r>
      <w:r>
        <w:t>系统调用时，仿照</w:t>
      </w:r>
      <w:proofErr w:type="spellStart"/>
      <w:r>
        <w:t>TriforceAFL</w:t>
      </w:r>
      <w:proofErr w:type="spellEnd"/>
      <w:r>
        <w:t>的实现方式，退出</w:t>
      </w:r>
      <w:proofErr w:type="spellStart"/>
      <w:r>
        <w:t>vcpu</w:t>
      </w:r>
      <w:proofErr w:type="spellEnd"/>
      <w:r>
        <w:t>线程，在主线程中执行</w:t>
      </w:r>
      <w:r>
        <w:t>fork()</w:t>
      </w:r>
      <w:r>
        <w:t>命令，得到的子进程无法继续处理刚才接收到的网络请求，且有可能触发</w:t>
      </w:r>
      <w:proofErr w:type="gramStart"/>
      <w:r>
        <w:t>各类段错误</w:t>
      </w:r>
      <w:proofErr w:type="gramEnd"/>
      <w:r>
        <w:t>。因此，对于固件内应用程序级别的模糊测试，采用</w:t>
      </w:r>
      <w:r>
        <w:t>QEMU</w:t>
      </w:r>
      <w:r>
        <w:t>级别的</w:t>
      </w:r>
      <w:proofErr w:type="spellStart"/>
      <w:r>
        <w:t>Forkserver</w:t>
      </w:r>
      <w:proofErr w:type="spellEnd"/>
      <w:r>
        <w:t>并不是可行的方案。本文将提供一种针对固件内网络应用的替代方案。</w:t>
      </w:r>
    </w:p>
    <w:p w14:paraId="3588127E" w14:textId="7F968EAE" w:rsidR="004031C0" w:rsidRDefault="00B464C3">
      <w:pPr>
        <w:pStyle w:val="03-"/>
        <w:numPr>
          <w:ilvl w:val="1"/>
          <w:numId w:val="0"/>
        </w:numPr>
        <w:spacing w:before="156"/>
      </w:pPr>
      <w:bookmarkStart w:id="49" w:name="_Toc13788"/>
      <w:r>
        <w:t>2.4 DECAF-QEMU</w:t>
      </w:r>
      <w:bookmarkEnd w:id="49"/>
    </w:p>
    <w:p w14:paraId="403A46F6" w14:textId="77777777" w:rsidR="004031C0" w:rsidRDefault="00B464C3">
      <w:pPr>
        <w:pStyle w:val="01-"/>
        <w:ind w:firstLine="480"/>
      </w:pPr>
      <w:r>
        <w:t>DECAF</w:t>
      </w:r>
      <w:r>
        <w:rPr>
          <w:vertAlign w:val="superscript"/>
        </w:rPr>
        <w:fldChar w:fldCharType="begin"/>
      </w:r>
      <w:r>
        <w:rPr>
          <w:vertAlign w:val="superscript"/>
        </w:rPr>
        <w:instrText xml:space="preserve"> REF _Ref166194576 \r \h  \* MERGEFORMAT </w:instrText>
      </w:r>
      <w:r>
        <w:rPr>
          <w:vertAlign w:val="superscript"/>
        </w:rPr>
      </w:r>
      <w:r>
        <w:rPr>
          <w:vertAlign w:val="superscript"/>
        </w:rPr>
        <w:fldChar w:fldCharType="separate"/>
      </w:r>
      <w:r>
        <w:rPr>
          <w:vertAlign w:val="superscript"/>
        </w:rPr>
        <w:t>[19]</w:t>
      </w:r>
      <w:r>
        <w:rPr>
          <w:vertAlign w:val="superscript"/>
        </w:rPr>
        <w:fldChar w:fldCharType="end"/>
      </w:r>
      <w:r>
        <w:t>是</w:t>
      </w:r>
      <w:r>
        <w:t>Andrew Henderson</w:t>
      </w:r>
      <w:r>
        <w:t>等人开发的一个动态可执行代码分析框架。</w:t>
      </w:r>
      <w:r>
        <w:t>DECAF</w:t>
      </w:r>
      <w:r>
        <w:t>为</w:t>
      </w:r>
      <w:r>
        <w:t>QEMU</w:t>
      </w:r>
      <w:r>
        <w:t>提供了一套易于使用的、事件驱动的插件机制，并基于该机制实现了实时的虚拟机内省即</w:t>
      </w:r>
      <w:r>
        <w:t>VMI</w:t>
      </w:r>
      <w:r>
        <w:t>功能。</w:t>
      </w:r>
    </w:p>
    <w:p w14:paraId="16C12762" w14:textId="77777777" w:rsidR="004031C0" w:rsidRDefault="00B464C3">
      <w:pPr>
        <w:pStyle w:val="01-"/>
        <w:ind w:firstLine="480"/>
      </w:pPr>
      <w:r>
        <w:t>动态二进制分析是程序分析中研究中广泛采用且不可或缺的技术。在</w:t>
      </w:r>
      <w:r>
        <w:t>DECAF</w:t>
      </w:r>
      <w:r>
        <w:t>之前，尽管已经提出了几种动态二进制分析工具和框架，但它们都存在一些问题，包括性能下降严重、分析代码与被分析程序之间存在语义差距、特定于特定体系结构</w:t>
      </w:r>
      <w:r>
        <w:t>/</w:t>
      </w:r>
      <w:r>
        <w:t>操作系统、仅支持用户模式、缺乏</w:t>
      </w:r>
      <w:r>
        <w:t>API</w:t>
      </w:r>
      <w:r>
        <w:t>等。为此，</w:t>
      </w:r>
      <w:r>
        <w:t>Andrew Henderson</w:t>
      </w:r>
      <w:r>
        <w:t>等人在</w:t>
      </w:r>
      <w:r>
        <w:t>QEMU</w:t>
      </w:r>
      <w:r>
        <w:t>的基础上，构建了</w:t>
      </w:r>
      <w:r>
        <w:t>DECAF</w:t>
      </w:r>
      <w:r>
        <w:t>，实现基于虚拟机的多目标、全系统动态二进制分析框架，并提供即时虚拟机内省</w:t>
      </w:r>
      <w:r>
        <w:t>(Just-In-Time Virtual Machine Introspection)</w:t>
      </w:r>
      <w:r>
        <w:t>能力，支持基于插件的简单易用的事件驱动编程接口。通过结合一种新颖的</w:t>
      </w:r>
      <w:r>
        <w:t>TCG</w:t>
      </w:r>
      <w:r>
        <w:t>指令级别的位粒度污染分析技术，</w:t>
      </w:r>
      <w:r>
        <w:t>DECAF</w:t>
      </w:r>
      <w:r>
        <w:t>能够实现对</w:t>
      </w:r>
      <w:r>
        <w:t>TCG</w:t>
      </w:r>
      <w:r>
        <w:t>指令的精细控制，并在此基础上，提供了三个与平台无关的插件，分别用于监测特定指令、监测</w:t>
      </w:r>
      <w:r>
        <w:t>API</w:t>
      </w:r>
      <w:r>
        <w:t>执行情况和监测键盘输入情况。尽管</w:t>
      </w:r>
      <w:r>
        <w:t>DECAF</w:t>
      </w:r>
      <w:r>
        <w:t>的主要目的是实现比特粒度、高准确性的</w:t>
      </w:r>
      <w:r>
        <w:t>TCG</w:t>
      </w:r>
      <w:r>
        <w:t>指令污点分析，但</w:t>
      </w:r>
      <w:proofErr w:type="gramStart"/>
      <w:r>
        <w:t>具备低</w:t>
      </w:r>
      <w:proofErr w:type="gramEnd"/>
      <w:r>
        <w:t>开销</w:t>
      </w:r>
      <w:r>
        <w:t>VMI</w:t>
      </w:r>
      <w:r>
        <w:t>功能的</w:t>
      </w:r>
      <w:r>
        <w:t>DECAF-QEMU</w:t>
      </w:r>
      <w:r>
        <w:t>也可作为独立组件用于其它目的。</w:t>
      </w:r>
    </w:p>
    <w:p w14:paraId="0B10902E" w14:textId="77777777" w:rsidR="004031C0" w:rsidRDefault="00B464C3">
      <w:pPr>
        <w:pStyle w:val="01-"/>
        <w:ind w:firstLine="480"/>
      </w:pPr>
      <w:r>
        <w:lastRenderedPageBreak/>
        <w:t>另外需要注意的是，</w:t>
      </w:r>
      <w:r>
        <w:t>DECAF-QEMU</w:t>
      </w:r>
      <w:r>
        <w:t>所使用的</w:t>
      </w:r>
      <w:r>
        <w:t>QEMU</w:t>
      </w:r>
      <w:r>
        <w:t>版本较低，难以启动较新的固件镜像如</w:t>
      </w:r>
      <w:proofErr w:type="spellStart"/>
      <w:r>
        <w:t>OpenBMC</w:t>
      </w:r>
      <w:proofErr w:type="spellEnd"/>
      <w:r>
        <w:t>等镜像，且对操作系统的内核结构存在依赖，当特定数据结构出现变动时需要重新进行修改适配。但其实现方法仍然具有很大的参考价值，本文开发出的原型系统</w:t>
      </w:r>
      <w:proofErr w:type="spellStart"/>
      <w:r>
        <w:t>AFLNetSpy</w:t>
      </w:r>
      <w:proofErr w:type="spellEnd"/>
      <w:r>
        <w:t>所需的系统调用监测功能就借鉴了其实现思路。</w:t>
      </w:r>
    </w:p>
    <w:p w14:paraId="1577E352" w14:textId="566059A0" w:rsidR="004031C0" w:rsidRDefault="00B464C3">
      <w:pPr>
        <w:pStyle w:val="03-"/>
        <w:numPr>
          <w:ilvl w:val="1"/>
          <w:numId w:val="0"/>
        </w:numPr>
        <w:spacing w:before="156"/>
      </w:pPr>
      <w:bookmarkStart w:id="50" w:name="_Toc692"/>
      <w:r>
        <w:t>2.4 ISPRAS-QEMU</w:t>
      </w:r>
      <w:bookmarkEnd w:id="50"/>
    </w:p>
    <w:p w14:paraId="33587384" w14:textId="77777777" w:rsidR="004031C0" w:rsidRDefault="00B464C3">
      <w:pPr>
        <w:pStyle w:val="01-"/>
        <w:ind w:firstLine="480"/>
      </w:pPr>
      <w:r>
        <w:t>ISPRAS-QEMU</w:t>
      </w:r>
      <w:r>
        <w:rPr>
          <w:vertAlign w:val="superscript"/>
        </w:rPr>
        <w:fldChar w:fldCharType="begin"/>
      </w:r>
      <w:r>
        <w:rPr>
          <w:vertAlign w:val="superscript"/>
        </w:rPr>
        <w:instrText xml:space="preserve"> REF _Ref166194596 \r \h  \* MERGEFORMAT </w:instrText>
      </w:r>
      <w:r>
        <w:rPr>
          <w:vertAlign w:val="superscript"/>
        </w:rPr>
      </w:r>
      <w:r>
        <w:rPr>
          <w:vertAlign w:val="superscript"/>
        </w:rPr>
        <w:fldChar w:fldCharType="separate"/>
      </w:r>
      <w:r>
        <w:rPr>
          <w:vertAlign w:val="superscript"/>
        </w:rPr>
        <w:t>[20]</w:t>
      </w:r>
      <w:r>
        <w:rPr>
          <w:vertAlign w:val="superscript"/>
        </w:rPr>
        <w:fldChar w:fldCharType="end"/>
      </w:r>
      <w:r>
        <w:t>是</w:t>
      </w:r>
      <w:r>
        <w:t xml:space="preserve">Ivan </w:t>
      </w:r>
      <w:proofErr w:type="spellStart"/>
      <w:r>
        <w:t>Vasiliev</w:t>
      </w:r>
      <w:proofErr w:type="spellEnd"/>
      <w:r>
        <w:t>等人受</w:t>
      </w:r>
      <w:r>
        <w:t>ISPRAS</w:t>
      </w:r>
      <w:r>
        <w:t>组织支持开发出的一个基于</w:t>
      </w:r>
      <w:r>
        <w:t>QEMU</w:t>
      </w:r>
      <w:r>
        <w:t>的非入侵式虚拟机插桩和内省框架。它是一个用于对虚拟机内二进制程序进行动态分析的轻量级框架，具备跨系统和非入侵即不修改目标二进制程序及其执行流程两个主要特点。</w:t>
      </w:r>
    </w:p>
    <w:p w14:paraId="635467AB" w14:textId="77777777" w:rsidR="004031C0" w:rsidRDefault="00B464C3">
      <w:pPr>
        <w:pStyle w:val="01-"/>
        <w:ind w:firstLine="480"/>
      </w:pPr>
      <w:r>
        <w:t>ISPRAS-QEMU</w:t>
      </w:r>
      <w:r>
        <w:t>通过建立分层的事件驱动的插件机制，使得它实现的整个</w:t>
      </w:r>
      <w:r>
        <w:t>VMI</w:t>
      </w:r>
      <w:r>
        <w:t>系统结构清晰且易于扩展。然而和</w:t>
      </w:r>
      <w:r>
        <w:t>DECAF-QEMU</w:t>
      </w:r>
      <w:r>
        <w:t>一样，每个插件都需要在程序启动后手动开启，而不能直接在命令行参数中进行设置，在某些场景下使用起来不够方便。</w:t>
      </w:r>
    </w:p>
    <w:p w14:paraId="3819E75C" w14:textId="75CE4E7D" w:rsidR="004031C0" w:rsidRDefault="00B464C3">
      <w:pPr>
        <w:pStyle w:val="01-"/>
        <w:ind w:firstLine="480"/>
        <w:rPr>
          <w:ins w:id="51" w:author="LYZ" w:date="2024-05-10T15:37:00Z"/>
        </w:rPr>
      </w:pPr>
      <w:r>
        <w:t>另外，和</w:t>
      </w:r>
      <w:r>
        <w:t>DECAF-QEMU</w:t>
      </w:r>
      <w:r>
        <w:t>相比，</w:t>
      </w:r>
      <w:r>
        <w:t>ISPRAS-QEMU</w:t>
      </w:r>
      <w:r>
        <w:t>不需要依赖操作系统内核结构的信息，而是通过</w:t>
      </w:r>
      <w:r>
        <w:t>ABI</w:t>
      </w:r>
      <w:r>
        <w:t>规范创建了一些可以恢复内核级别信息的工具，从而实现各个事件的监测和定位。这种策略使得</w:t>
      </w:r>
      <w:r>
        <w:t>ISPRAS-QEMU</w:t>
      </w:r>
      <w:r>
        <w:t>具备了不依赖系统板的特性，但同时也损失了一些功能和便利性，如只能通过页目录地址标识进程，以至于无法通过指定进程名称和进程号的方式来筛选属于特定进程的各类事件。</w:t>
      </w:r>
    </w:p>
    <w:p w14:paraId="06A5F8AA" w14:textId="284150ED" w:rsidR="002E5E84" w:rsidRDefault="002E5E84">
      <w:pPr>
        <w:pStyle w:val="01-"/>
        <w:ind w:firstLine="480"/>
        <w:rPr>
          <w:ins w:id="52" w:author="LYZ" w:date="2024-05-10T15:37:00Z"/>
        </w:rPr>
      </w:pPr>
    </w:p>
    <w:p w14:paraId="6CCA4C4B" w14:textId="77777777" w:rsidR="002E5E84" w:rsidRDefault="002E5E84">
      <w:pPr>
        <w:pStyle w:val="01-"/>
        <w:ind w:firstLine="420"/>
        <w:rPr>
          <w:rFonts w:hint="eastAsia"/>
        </w:rPr>
      </w:pPr>
      <w:ins w:id="53" w:author="LYZ" w:date="2024-05-10T15:37:00Z">
        <w:r>
          <w:rPr>
            <w:rStyle w:val="af"/>
            <w:rFonts w:asciiTheme="minorHAnsi" w:eastAsiaTheme="minorEastAsia" w:hAnsiTheme="minorHAnsi" w:cstheme="minorBidi"/>
            <w:kern w:val="2"/>
          </w:rPr>
          <w:commentReference w:id="54"/>
        </w:r>
      </w:ins>
    </w:p>
    <w:p w14:paraId="54CD7EE6" w14:textId="272FA522" w:rsidR="004031C0" w:rsidRDefault="00B464C3">
      <w:pPr>
        <w:pStyle w:val="03-"/>
        <w:numPr>
          <w:ilvl w:val="1"/>
          <w:numId w:val="0"/>
        </w:numPr>
        <w:spacing w:before="156"/>
      </w:pPr>
      <w:bookmarkStart w:id="55" w:name="_Toc20209"/>
      <w:r>
        <w:t xml:space="preserve">2.5 </w:t>
      </w:r>
      <w:r>
        <w:t>本章小结</w:t>
      </w:r>
      <w:bookmarkEnd w:id="55"/>
    </w:p>
    <w:p w14:paraId="6A8A2C85" w14:textId="77777777" w:rsidR="004031C0" w:rsidRDefault="00B464C3">
      <w:pPr>
        <w:pStyle w:val="01-"/>
        <w:ind w:firstLine="480"/>
      </w:pPr>
      <w:r>
        <w:t>本章介绍了模糊测试和利用</w:t>
      </w:r>
      <w:r>
        <w:t>QEMU</w:t>
      </w:r>
      <w:r>
        <w:t>构建</w:t>
      </w:r>
      <w:r>
        <w:t>VMI</w:t>
      </w:r>
      <w:r>
        <w:t>系统的相关工作。其中，模糊测试方面，介绍了</w:t>
      </w:r>
      <w:r>
        <w:t>AFL</w:t>
      </w:r>
      <w:r>
        <w:t>、</w:t>
      </w:r>
      <w:proofErr w:type="spellStart"/>
      <w:r>
        <w:t>AFLNet</w:t>
      </w:r>
      <w:proofErr w:type="spellEnd"/>
      <w:r>
        <w:t>、</w:t>
      </w:r>
      <w:proofErr w:type="spellStart"/>
      <w:r>
        <w:t>TriforceAFL</w:t>
      </w:r>
      <w:proofErr w:type="spellEnd"/>
      <w:r>
        <w:t>三者的工作流程、各自特点及注意事项。利用</w:t>
      </w:r>
      <w:r>
        <w:t>QEMU</w:t>
      </w:r>
      <w:r>
        <w:t>构建</w:t>
      </w:r>
      <w:r>
        <w:t>VMI</w:t>
      </w:r>
      <w:r>
        <w:t>系统方面，介绍了</w:t>
      </w:r>
      <w:r>
        <w:t>DECAF-QEMU</w:t>
      </w:r>
      <w:r>
        <w:t>和</w:t>
      </w:r>
      <w:r>
        <w:t>ISPRAS-QEMU</w:t>
      </w:r>
      <w:r>
        <w:t>两项通过构建</w:t>
      </w:r>
      <w:r>
        <w:t>QEMU</w:t>
      </w:r>
      <w:r>
        <w:t>插件系统实现</w:t>
      </w:r>
      <w:r>
        <w:t>VMI</w:t>
      </w:r>
      <w:r>
        <w:t>功能的工作及其各自特点和注意事项。</w:t>
      </w:r>
    </w:p>
    <w:p w14:paraId="51DAEAE5" w14:textId="77777777" w:rsidR="004031C0" w:rsidRDefault="00B464C3">
      <w:pPr>
        <w:pStyle w:val="01-"/>
        <w:ind w:firstLine="480"/>
      </w:pPr>
      <w:commentRangeStart w:id="56"/>
      <w:r>
        <w:t>本文将基于上述相关工作，进行一定的改进和扩展。上述相关工作中的</w:t>
      </w:r>
      <w:proofErr w:type="spellStart"/>
      <w:r>
        <w:t>AFLNet</w:t>
      </w:r>
      <w:proofErr w:type="spellEnd"/>
      <w:r>
        <w:t>和</w:t>
      </w:r>
      <w:proofErr w:type="spellStart"/>
      <w:r>
        <w:t>TriforceAFL</w:t>
      </w:r>
      <w:proofErr w:type="spellEnd"/>
      <w:r>
        <w:t>等工具对于固件</w:t>
      </w:r>
      <w:proofErr w:type="gramStart"/>
      <w:r>
        <w:t>内普通</w:t>
      </w:r>
      <w:proofErr w:type="gramEnd"/>
      <w:r>
        <w:t>应用程序的灰盒模糊测试束手无策，而本文基于</w:t>
      </w:r>
      <w:proofErr w:type="spellStart"/>
      <w:r>
        <w:t>AFLNet</w:t>
      </w:r>
      <w:proofErr w:type="spellEnd"/>
      <w:r>
        <w:t>和修改后的</w:t>
      </w:r>
      <w:r>
        <w:t>QEMU</w:t>
      </w:r>
      <w:r>
        <w:t>开发出的</w:t>
      </w:r>
      <w:proofErr w:type="spellStart"/>
      <w:r>
        <w:t>AFLSpyNet</w:t>
      </w:r>
      <w:proofErr w:type="spellEnd"/>
      <w:r>
        <w:t>系统能够实现固件内网络应用的灰盒模糊测试。第三章和第四章将分别详细介绍</w:t>
      </w:r>
      <w:proofErr w:type="spellStart"/>
      <w:r>
        <w:t>AFLNetSpy</w:t>
      </w:r>
      <w:proofErr w:type="spellEnd"/>
      <w:r>
        <w:t>的设计要点和模块细节。</w:t>
      </w:r>
    </w:p>
    <w:p w14:paraId="56722157" w14:textId="77777777" w:rsidR="004031C0" w:rsidRDefault="00B464C3">
      <w:pPr>
        <w:pStyle w:val="01-"/>
        <w:ind w:firstLine="480"/>
      </w:pPr>
      <w:r>
        <w:lastRenderedPageBreak/>
        <w:t>另外相较于</w:t>
      </w:r>
      <w:r>
        <w:t>DECAF-QEMU</w:t>
      </w:r>
      <w:r>
        <w:t>和</w:t>
      </w:r>
      <w:r>
        <w:t>ISPRAS-QEMU</w:t>
      </w:r>
      <w:r>
        <w:t>实现的</w:t>
      </w:r>
      <w:r>
        <w:t>VMI</w:t>
      </w:r>
      <w:r>
        <w:t>内省系统，本文的主要改进点包括：</w:t>
      </w:r>
    </w:p>
    <w:p w14:paraId="7375F1C0" w14:textId="77777777" w:rsidR="004031C0" w:rsidRDefault="00B464C3">
      <w:pPr>
        <w:pStyle w:val="01-"/>
        <w:numPr>
          <w:ilvl w:val="0"/>
          <w:numId w:val="8"/>
        </w:numPr>
        <w:ind w:firstLineChars="0" w:firstLine="0"/>
      </w:pPr>
      <w:r>
        <w:t>基于最新</w:t>
      </w:r>
      <w:proofErr w:type="gramStart"/>
      <w:r>
        <w:t>稳定版</w:t>
      </w:r>
      <w:proofErr w:type="gramEnd"/>
      <w:r>
        <w:t>的</w:t>
      </w:r>
      <w:r>
        <w:t>QEMU</w:t>
      </w:r>
      <w:r>
        <w:t>进行开发，保证系统能够支持较新的固件镜像如</w:t>
      </w:r>
      <w:proofErr w:type="spellStart"/>
      <w:r>
        <w:t>OpenBMC</w:t>
      </w:r>
      <w:proofErr w:type="spellEnd"/>
      <w:r>
        <w:t>等镜像的启动。</w:t>
      </w:r>
    </w:p>
    <w:p w14:paraId="0EC84937" w14:textId="77777777" w:rsidR="004031C0" w:rsidRDefault="00B464C3">
      <w:pPr>
        <w:pStyle w:val="01-"/>
        <w:numPr>
          <w:ilvl w:val="0"/>
          <w:numId w:val="8"/>
        </w:numPr>
        <w:ind w:firstLineChars="0" w:firstLine="0"/>
      </w:pPr>
      <w:r>
        <w:t>基于</w:t>
      </w:r>
      <w:r>
        <w:t>QEMU</w:t>
      </w:r>
      <w:r>
        <w:t>官方提供的插件机制进行开发。</w:t>
      </w:r>
      <w:r>
        <w:t>QEMU</w:t>
      </w:r>
      <w:r>
        <w:t>官方从</w:t>
      </w:r>
      <w:r>
        <w:t>4.2</w:t>
      </w:r>
      <w:r>
        <w:t>版本起开始提供一套插件机制，目前已经比较稳定，但功能较少，需要进行二次开发。使用</w:t>
      </w:r>
      <w:r>
        <w:t>QEMU</w:t>
      </w:r>
      <w:r>
        <w:t>官方的插件机制，而不是像</w:t>
      </w:r>
      <w:r>
        <w:t>DECAF-QEMU</w:t>
      </w:r>
      <w:r>
        <w:t>或</w:t>
      </w:r>
      <w:r>
        <w:t>ISPRAS-QEMU</w:t>
      </w:r>
      <w:r>
        <w:t>一样自行实现或使用第三方提供的插件系统，可以保证系统稳定性和对</w:t>
      </w:r>
      <w:r>
        <w:t>QEMU</w:t>
      </w:r>
      <w:r>
        <w:t>版本的向后兼容性。</w:t>
      </w:r>
      <w:commentRangeEnd w:id="56"/>
      <w:r w:rsidR="0090315C">
        <w:rPr>
          <w:rStyle w:val="af"/>
          <w:rFonts w:asciiTheme="minorHAnsi" w:eastAsiaTheme="minorEastAsia" w:hAnsiTheme="minorHAnsi" w:cstheme="minorBidi"/>
          <w:kern w:val="2"/>
        </w:rPr>
        <w:commentReference w:id="56"/>
      </w:r>
    </w:p>
    <w:p w14:paraId="34AD7D33" w14:textId="77777777" w:rsidR="004031C0" w:rsidRDefault="00B464C3">
      <w:pPr>
        <w:rPr>
          <w:rFonts w:ascii="Times New Roman" w:hAnsi="Times New Roman" w:cs="Times New Roman"/>
        </w:rPr>
      </w:pPr>
      <w:r>
        <w:rPr>
          <w:rFonts w:ascii="Times New Roman" w:hAnsi="Times New Roman" w:cs="Times New Roman"/>
        </w:rPr>
        <w:br w:type="page"/>
      </w:r>
    </w:p>
    <w:p w14:paraId="7EA8EC88" w14:textId="62E4EE7B" w:rsidR="004031C0" w:rsidRDefault="00B464C3">
      <w:pPr>
        <w:pStyle w:val="02-"/>
        <w:numPr>
          <w:ilvl w:val="0"/>
          <w:numId w:val="1"/>
        </w:numPr>
        <w:spacing w:before="156" w:after="312"/>
      </w:pPr>
      <w:bookmarkStart w:id="57" w:name="_Toc10392"/>
      <w:commentRangeStart w:id="58"/>
      <w:r>
        <w:lastRenderedPageBreak/>
        <w:t>系统</w:t>
      </w:r>
      <w:del w:id="59" w:author="LYZ" w:date="2024-05-10T15:34:00Z">
        <w:r w:rsidDel="002E5E84">
          <w:rPr>
            <w:rFonts w:hint="eastAsia"/>
          </w:rPr>
          <w:delText>设计要点</w:delText>
        </w:r>
      </w:del>
      <w:bookmarkEnd w:id="57"/>
      <w:ins w:id="60" w:author="LYZ" w:date="2024-05-10T15:34:00Z">
        <w:r w:rsidR="002E5E84">
          <w:rPr>
            <w:rFonts w:hint="eastAsia"/>
          </w:rPr>
          <w:t>概要设计</w:t>
        </w:r>
      </w:ins>
      <w:commentRangeEnd w:id="58"/>
      <w:ins w:id="61" w:author="LYZ" w:date="2024-05-10T15:40:00Z">
        <w:r w:rsidR="0090315C">
          <w:rPr>
            <w:rStyle w:val="af"/>
            <w:rFonts w:asciiTheme="minorHAnsi" w:eastAsiaTheme="minorEastAsia" w:hAnsiTheme="minorHAnsi" w:cstheme="minorBidi"/>
            <w:b w:val="0"/>
            <w:bCs w:val="0"/>
            <w:kern w:val="2"/>
          </w:rPr>
          <w:commentReference w:id="58"/>
        </w:r>
      </w:ins>
    </w:p>
    <w:p w14:paraId="318729E6" w14:textId="77777777" w:rsidR="004031C0" w:rsidRDefault="00B464C3">
      <w:pPr>
        <w:pStyle w:val="01-"/>
        <w:ind w:firstLine="480"/>
      </w:pPr>
      <w:r>
        <w:t>本章将讲解</w:t>
      </w:r>
      <w:proofErr w:type="spellStart"/>
      <w:r>
        <w:t>AFLNetSpy</w:t>
      </w:r>
      <w:proofErr w:type="spellEnd"/>
      <w:r>
        <w:t>系统的设计要点：</w:t>
      </w:r>
      <w:r>
        <w:t>①</w:t>
      </w:r>
      <w:r>
        <w:t>目标进程代码执行信息的获取；</w:t>
      </w:r>
      <w:r>
        <w:t>②</w:t>
      </w:r>
      <w:r>
        <w:t>目标进程的状态探测和控制。</w:t>
      </w:r>
    </w:p>
    <w:p w14:paraId="295F2636" w14:textId="3B640A68" w:rsidR="004031C0" w:rsidRDefault="00B464C3">
      <w:pPr>
        <w:pStyle w:val="03-"/>
        <w:spacing w:before="156"/>
      </w:pPr>
      <w:bookmarkStart w:id="62" w:name="_Toc7289"/>
      <w:r>
        <w:t xml:space="preserve">3.1 </w:t>
      </w:r>
      <w:r>
        <w:t>代码执行信息的获取</w:t>
      </w:r>
      <w:bookmarkEnd w:id="62"/>
    </w:p>
    <w:p w14:paraId="4249AE4C" w14:textId="77777777" w:rsidR="004031C0" w:rsidRDefault="00B464C3">
      <w:pPr>
        <w:pStyle w:val="01-"/>
        <w:ind w:firstLine="480"/>
      </w:pPr>
      <w:r>
        <w:t>要想进行固件内应用程序的灰盒模糊测试，首先需要能够获取目标进程的代码执行信息。</w:t>
      </w:r>
    </w:p>
    <w:p w14:paraId="1FB07ACB" w14:textId="77777777" w:rsidR="004031C0" w:rsidRDefault="00B464C3">
      <w:pPr>
        <w:pStyle w:val="01-"/>
        <w:ind w:firstLine="480"/>
      </w:pPr>
      <w:commentRangeStart w:id="63"/>
      <w:r>
        <w:t>要实现这个任务，第一步是设法区分不同进程的指令。</w:t>
      </w:r>
      <w:r>
        <w:t>Linux</w:t>
      </w:r>
      <w:r>
        <w:t>系统下，每启动一个进程，会为其分配一个页目录，页目录地址和进程是一对一的对应关系，因此可以通过页目录地址来标识不同的进程。且当前正在执行的进程的页目录地址会被存放在</w:t>
      </w:r>
      <w:r>
        <w:t>VCPU</w:t>
      </w:r>
      <w:r>
        <w:t>的特定页目录地址寄存器内，根据翻译</w:t>
      </w:r>
      <w:proofErr w:type="gramStart"/>
      <w:r>
        <w:t>块执行</w:t>
      </w:r>
      <w:proofErr w:type="gramEnd"/>
      <w:r>
        <w:t>时</w:t>
      </w:r>
      <w:r>
        <w:t>VCPU</w:t>
      </w:r>
      <w:r>
        <w:t>页目录地址寄存器的值，即可判断当前翻译块中的指令属于哪一个进程。</w:t>
      </w:r>
    </w:p>
    <w:p w14:paraId="506387C6" w14:textId="77777777" w:rsidR="004031C0" w:rsidRDefault="00B464C3">
      <w:pPr>
        <w:pStyle w:val="01-"/>
        <w:ind w:firstLine="480"/>
      </w:pPr>
      <w:r>
        <w:t>第二步是要设法获取目标进程对应的页目录地址。考虑到目标进程为网络应用，通过向客户及系统内的目标进程发送一个网络请求，然后在</w:t>
      </w:r>
      <w:r>
        <w:t>QEMU</w:t>
      </w:r>
      <w:r>
        <w:t>中监测接下来触发</w:t>
      </w:r>
      <w:r>
        <w:t>Accept</w:t>
      </w:r>
      <w:r>
        <w:t>系统调用时</w:t>
      </w:r>
      <w:r>
        <w:t>VCPU</w:t>
      </w:r>
      <w:r>
        <w:t>的页目录地址寄存器，即可获得目标进程对应的页目录地址。之后在</w:t>
      </w:r>
      <w:r>
        <w:t>QEMU</w:t>
      </w:r>
      <w:r>
        <w:t>中就能够根据当前执行的翻译块对应的页目录地址是否和目标进程的页目录地址相同，来判断当前翻译块中的指令是否属于目标进程，从而筛选和获取目标进程的代码执行信息了。</w:t>
      </w:r>
      <w:commentRangeEnd w:id="63"/>
      <w:r w:rsidR="00706569">
        <w:rPr>
          <w:rStyle w:val="af"/>
          <w:rFonts w:asciiTheme="minorHAnsi" w:eastAsiaTheme="minorEastAsia" w:hAnsiTheme="minorHAnsi" w:cstheme="minorBidi"/>
          <w:kern w:val="2"/>
        </w:rPr>
        <w:commentReference w:id="63"/>
      </w:r>
    </w:p>
    <w:p w14:paraId="155CA274" w14:textId="7BD5E968" w:rsidR="004031C0" w:rsidRDefault="00B464C3">
      <w:pPr>
        <w:pStyle w:val="03-"/>
        <w:spacing w:before="156"/>
      </w:pPr>
      <w:bookmarkStart w:id="64" w:name="_Toc19078"/>
      <w:r>
        <w:t xml:space="preserve">3.2 </w:t>
      </w:r>
      <w:r>
        <w:t>目标进程的状态探测和控制</w:t>
      </w:r>
      <w:bookmarkEnd w:id="64"/>
    </w:p>
    <w:p w14:paraId="1DD108B8" w14:textId="77777777" w:rsidR="004031C0" w:rsidRDefault="00B464C3">
      <w:pPr>
        <w:pStyle w:val="01-"/>
        <w:ind w:firstLine="480"/>
      </w:pPr>
      <w:r>
        <w:t>要想进行固件内应用程序的灰盒模糊测试，还要实现目标进程的状态探测和控制。</w:t>
      </w:r>
    </w:p>
    <w:p w14:paraId="774846BE" w14:textId="4A294B21" w:rsidR="004031C0" w:rsidRDefault="00B464C3">
      <w:pPr>
        <w:pStyle w:val="04-"/>
        <w:spacing w:before="156"/>
      </w:pPr>
      <w:bookmarkStart w:id="65" w:name="_Toc16063"/>
      <w:commentRangeStart w:id="66"/>
      <w:r>
        <w:t xml:space="preserve">3.2.1 </w:t>
      </w:r>
      <w:r>
        <w:t>目标进程的状态探测</w:t>
      </w:r>
      <w:bookmarkEnd w:id="65"/>
      <w:commentRangeEnd w:id="66"/>
      <w:r w:rsidR="00706569">
        <w:rPr>
          <w:rStyle w:val="af"/>
          <w:rFonts w:asciiTheme="minorHAnsi" w:eastAsiaTheme="minorEastAsia" w:hAnsiTheme="minorHAnsi" w:cstheme="minorBidi"/>
          <w:b w:val="0"/>
          <w:bCs w:val="0"/>
        </w:rPr>
        <w:commentReference w:id="66"/>
      </w:r>
    </w:p>
    <w:p w14:paraId="2ACEE74D" w14:textId="77777777" w:rsidR="004031C0" w:rsidRDefault="00B464C3">
      <w:pPr>
        <w:pStyle w:val="01-"/>
        <w:ind w:firstLine="480"/>
      </w:pPr>
      <w:r>
        <w:t>目标进程的状态探测，主要包括两个方面：</w:t>
      </w:r>
    </w:p>
    <w:p w14:paraId="5E8C4D9C" w14:textId="77777777" w:rsidR="004031C0" w:rsidRDefault="00B464C3">
      <w:pPr>
        <w:pStyle w:val="01-"/>
        <w:numPr>
          <w:ilvl w:val="0"/>
          <w:numId w:val="9"/>
        </w:numPr>
        <w:ind w:firstLineChars="0" w:firstLine="0"/>
      </w:pPr>
      <w:r>
        <w:t>判断客户机系统和目标进程是否启动完毕：通过监测</w:t>
      </w:r>
      <w:proofErr w:type="spellStart"/>
      <w:r>
        <w:t>execve</w:t>
      </w:r>
      <w:proofErr w:type="spellEnd"/>
      <w:r>
        <w:t>等用于创建新进程的系统调用及其参数，即可根据进程名称判断目标进程是否启动。同时，可以通过进程名称选定一个大概率最后启动的进程，当该进程启动时，认为客户机启动完成。</w:t>
      </w:r>
    </w:p>
    <w:p w14:paraId="478A554E" w14:textId="77777777" w:rsidR="004031C0" w:rsidRDefault="00B464C3">
      <w:pPr>
        <w:pStyle w:val="01-"/>
        <w:numPr>
          <w:ilvl w:val="0"/>
          <w:numId w:val="9"/>
        </w:numPr>
        <w:ind w:firstLineChars="0" w:firstLine="0"/>
      </w:pPr>
      <w:r>
        <w:t>每次测试结束后检查目标进程是否仍处于运行状态：由于目标进程是网络服务器，除了检查它返回给</w:t>
      </w:r>
      <w:proofErr w:type="spellStart"/>
      <w:r>
        <w:t>afl</w:t>
      </w:r>
      <w:proofErr w:type="spellEnd"/>
      <w:r>
        <w:t>-fuzz</w:t>
      </w:r>
      <w:r>
        <w:t>的响应中的状态码，还应在每次测试结束后检查目标进程</w:t>
      </w:r>
      <w:r>
        <w:lastRenderedPageBreak/>
        <w:t>的存活状态，以保证当目标进程崩溃时及时得到通知。本文采取的策略是通过发送由用户编写的针对目标进程的</w:t>
      </w:r>
      <w:r>
        <w:t>TEST_ALIVE</w:t>
      </w:r>
      <w:r>
        <w:t>网络请求，根据返回情况判断目标进程是否仍处于运行状态。</w:t>
      </w:r>
    </w:p>
    <w:p w14:paraId="20F75FF0" w14:textId="325587C4" w:rsidR="004031C0" w:rsidRDefault="00B464C3">
      <w:pPr>
        <w:pStyle w:val="04-"/>
        <w:spacing w:before="156"/>
      </w:pPr>
      <w:bookmarkStart w:id="67" w:name="_Toc21669"/>
      <w:r>
        <w:t xml:space="preserve">3.2.1 </w:t>
      </w:r>
      <w:r>
        <w:t>目标进程的关键控制</w:t>
      </w:r>
      <w:bookmarkEnd w:id="67"/>
    </w:p>
    <w:p w14:paraId="4D28426B" w14:textId="77777777" w:rsidR="004031C0" w:rsidRDefault="00B464C3">
      <w:pPr>
        <w:pStyle w:val="01-"/>
        <w:ind w:firstLine="480"/>
      </w:pPr>
      <w:r>
        <w:t>目标进程的控制，关键点是目标进程的退出和重新启动。</w:t>
      </w:r>
    </w:p>
    <w:p w14:paraId="1C88E09C" w14:textId="77777777" w:rsidR="004031C0" w:rsidRDefault="00B464C3">
      <w:pPr>
        <w:pStyle w:val="01-"/>
        <w:ind w:firstLine="480"/>
      </w:pPr>
      <w:r>
        <w:t>对于目标进程的退出，经过测试，当外部请求触发客户机内目标进程的一个</w:t>
      </w:r>
      <w:proofErr w:type="gramStart"/>
      <w:r>
        <w:t>段错误</w:t>
      </w:r>
      <w:proofErr w:type="gramEnd"/>
      <w:r>
        <w:t>时，会触发异常信号，目标进程会等待客户机系统处理该信号，并关闭目标进程。然而，由于</w:t>
      </w:r>
      <w:r>
        <w:t>QEMU</w:t>
      </w:r>
      <w:r>
        <w:t>的实现机制，异常信号不会立刻得到处理，目标进程也不会迅速被关闭，从触发</w:t>
      </w:r>
      <w:proofErr w:type="gramStart"/>
      <w:r>
        <w:t>段错误</w:t>
      </w:r>
      <w:proofErr w:type="gramEnd"/>
      <w:r>
        <w:t>到目标进程成功退出，需要</w:t>
      </w:r>
      <w:r>
        <w:t>4</w:t>
      </w:r>
      <w:r>
        <w:t>分钟左右。这是难以接受的。</w:t>
      </w:r>
    </w:p>
    <w:p w14:paraId="4A1D7D10" w14:textId="77777777" w:rsidR="004031C0" w:rsidRDefault="00B464C3">
      <w:pPr>
        <w:pStyle w:val="01-"/>
        <w:ind w:firstLine="480"/>
      </w:pPr>
      <w:r>
        <w:t>因此，本文提出一种主动探测式的方法，通过</w:t>
      </w:r>
      <w:r>
        <w:t>TEST_ALIVE</w:t>
      </w:r>
      <w:r>
        <w:t>请求探测目标进程状态，若为成功返回，则认为目标进程出现了</w:t>
      </w:r>
      <w:r>
        <w:t>CRASH</w:t>
      </w:r>
      <w:r>
        <w:t>，并向</w:t>
      </w:r>
      <w:r>
        <w:t>Spy-Agent</w:t>
      </w:r>
      <w:r>
        <w:t>程序发送强制杀掉目标进程的命令，从而实现目标进程的快速退出。其中，</w:t>
      </w:r>
      <w:r>
        <w:t>Spy-Agent</w:t>
      </w:r>
      <w:r>
        <w:t>是本文实现的一个需要内置于客户机系统内部运行，负责接收外部请求实现远程命令执行的网络程序。其实现细节会在第四章进行详细介绍。</w:t>
      </w:r>
    </w:p>
    <w:p w14:paraId="6853B816" w14:textId="77777777" w:rsidR="004031C0" w:rsidRDefault="00B464C3">
      <w:pPr>
        <w:pStyle w:val="01-"/>
        <w:ind w:firstLine="480"/>
      </w:pPr>
      <w:r>
        <w:t>对于目标进程的重新启动，为保证模糊测试的持续运行，在触发目标进程的崩溃并退出目标进程后，需要重新启动新的目标进程来继续模糊测试。这可以通过向客户及系统内的代理程序</w:t>
      </w:r>
      <w:r>
        <w:t>Spy-Agent</w:t>
      </w:r>
      <w:proofErr w:type="gramStart"/>
      <w:r>
        <w:t>发送重启目标</w:t>
      </w:r>
      <w:proofErr w:type="gramEnd"/>
      <w:r>
        <w:t>进程的</w:t>
      </w:r>
      <w:r>
        <w:t>shell</w:t>
      </w:r>
      <w:r>
        <w:t>命令来实现，如</w:t>
      </w:r>
      <w:proofErr w:type="spellStart"/>
      <w:r>
        <w:t>systemctl</w:t>
      </w:r>
      <w:proofErr w:type="spellEnd"/>
      <w:r>
        <w:t xml:space="preserve"> restart $TARGET_SERVICE</w:t>
      </w:r>
      <w:r>
        <w:t>等。</w:t>
      </w:r>
    </w:p>
    <w:p w14:paraId="6ECA05B2" w14:textId="77777777" w:rsidR="004031C0" w:rsidRDefault="00B464C3">
      <w:pPr>
        <w:pStyle w:val="01-"/>
        <w:ind w:firstLine="480"/>
      </w:pPr>
      <w:r>
        <w:t>另外，还需要注意的是，现代操作系统及服务管理程序如</w:t>
      </w:r>
      <w:proofErr w:type="spellStart"/>
      <w:r>
        <w:t>systemd</w:t>
      </w:r>
      <w:proofErr w:type="spellEnd"/>
      <w:r>
        <w:t>等，可能存在避免服务器频繁异常重启的保护机制，因此可能需要在强制退出目标进程后，重</w:t>
      </w:r>
      <w:proofErr w:type="gramStart"/>
      <w:r>
        <w:t>启目标</w:t>
      </w:r>
      <w:proofErr w:type="gramEnd"/>
      <w:r>
        <w:t>进程前，重置该网络服务的错误状态信息，如使用</w:t>
      </w:r>
      <w:proofErr w:type="spellStart"/>
      <w:r>
        <w:t>systemd</w:t>
      </w:r>
      <w:proofErr w:type="spellEnd"/>
      <w:r>
        <w:t>的</w:t>
      </w:r>
      <w:proofErr w:type="spellStart"/>
      <w:r>
        <w:t>systemctl</w:t>
      </w:r>
      <w:proofErr w:type="spellEnd"/>
      <w:r>
        <w:t xml:space="preserve"> reset-failed</w:t>
      </w:r>
      <w:r>
        <w:t>命令等。</w:t>
      </w:r>
    </w:p>
    <w:p w14:paraId="57497878" w14:textId="77777777" w:rsidR="004031C0" w:rsidRDefault="00B464C3">
      <w:pPr>
        <w:rPr>
          <w:rFonts w:ascii="Times New Roman" w:hAnsi="Times New Roman" w:cs="Times New Roman"/>
        </w:rPr>
      </w:pPr>
      <w:r>
        <w:rPr>
          <w:rFonts w:ascii="Times New Roman" w:hAnsi="Times New Roman" w:cs="Times New Roman"/>
        </w:rPr>
        <w:br w:type="page"/>
      </w:r>
    </w:p>
    <w:p w14:paraId="389F88B5" w14:textId="77777777" w:rsidR="004031C0" w:rsidRDefault="00B464C3">
      <w:pPr>
        <w:pStyle w:val="02-"/>
        <w:numPr>
          <w:ilvl w:val="0"/>
          <w:numId w:val="1"/>
        </w:numPr>
        <w:spacing w:before="156" w:after="312"/>
      </w:pPr>
      <w:bookmarkStart w:id="68" w:name="_Toc12849"/>
      <w:commentRangeStart w:id="69"/>
      <w:r>
        <w:lastRenderedPageBreak/>
        <w:t>系统详细设计</w:t>
      </w:r>
      <w:bookmarkEnd w:id="68"/>
      <w:commentRangeEnd w:id="69"/>
      <w:r w:rsidR="00706569">
        <w:rPr>
          <w:rStyle w:val="af"/>
          <w:rFonts w:asciiTheme="minorHAnsi" w:eastAsiaTheme="minorEastAsia" w:hAnsiTheme="minorHAnsi" w:cstheme="minorBidi"/>
          <w:b w:val="0"/>
          <w:bCs w:val="0"/>
          <w:kern w:val="2"/>
        </w:rPr>
        <w:commentReference w:id="69"/>
      </w:r>
    </w:p>
    <w:p w14:paraId="5B4C5DEC" w14:textId="41CFB279" w:rsidR="004031C0" w:rsidRDefault="00B464C3">
      <w:pPr>
        <w:pStyle w:val="03-"/>
        <w:spacing w:before="156"/>
      </w:pPr>
      <w:bookmarkStart w:id="70" w:name="_Toc5894"/>
      <w:r>
        <w:t xml:space="preserve">4.1 </w:t>
      </w:r>
      <w:r>
        <w:t>整体架构</w:t>
      </w:r>
      <w:bookmarkEnd w:id="70"/>
      <w:ins w:id="71" w:author="LYZ" w:date="2024-05-10T15:47:00Z">
        <w:r w:rsidR="00706569">
          <w:rPr>
            <w:rFonts w:hint="eastAsia"/>
          </w:rPr>
          <w:t>设计</w:t>
        </w:r>
      </w:ins>
    </w:p>
    <w:p w14:paraId="1BBBFC3B" w14:textId="4EBA54D7" w:rsidR="004031C0" w:rsidRDefault="00706569">
      <w:pPr>
        <w:pStyle w:val="01-"/>
        <w:ind w:firstLine="480"/>
      </w:pPr>
      <w:ins w:id="72" w:author="LYZ" w:date="2024-05-10T15:44:00Z">
        <w:r>
          <w:rPr>
            <w:rFonts w:hint="eastAsia"/>
          </w:rPr>
          <w:t>本文所实现的</w:t>
        </w:r>
      </w:ins>
      <w:proofErr w:type="spellStart"/>
      <w:r w:rsidR="00B464C3">
        <w:t>AFLNetSpy</w:t>
      </w:r>
      <w:proofErr w:type="spellEnd"/>
      <w:r w:rsidR="00B464C3">
        <w:t>的整体架构如图所示。其中</w:t>
      </w:r>
      <w:proofErr w:type="spellStart"/>
      <w:r w:rsidR="00B464C3">
        <w:t>trace_enabled</w:t>
      </w:r>
      <w:proofErr w:type="spellEnd"/>
      <w:r w:rsidR="00B464C3">
        <w:t>和</w:t>
      </w:r>
      <w:proofErr w:type="spellStart"/>
      <w:r w:rsidR="00B464C3">
        <w:t>next_step</w:t>
      </w:r>
      <w:proofErr w:type="spellEnd"/>
      <w:r w:rsidR="00B464C3">
        <w:t>与</w:t>
      </w:r>
      <w:proofErr w:type="spellStart"/>
      <w:r w:rsidR="00B464C3">
        <w:t>trace_bits</w:t>
      </w:r>
      <w:proofErr w:type="spellEnd"/>
      <w:r w:rsidR="00B464C3">
        <w:t>一样，是</w:t>
      </w:r>
      <w:proofErr w:type="spellStart"/>
      <w:r w:rsidR="00B464C3">
        <w:t>afl</w:t>
      </w:r>
      <w:proofErr w:type="spellEnd"/>
      <w:r w:rsidR="00B464C3">
        <w:t>-fuzz</w:t>
      </w:r>
      <w:r w:rsidR="00B464C3">
        <w:t>和</w:t>
      </w:r>
      <w:r w:rsidR="00B464C3">
        <w:t>QEMU-SPY</w:t>
      </w:r>
      <w:r w:rsidR="00B464C3">
        <w:t>通过共享内存方式共享的两个变量，用于控制和同步</w:t>
      </w:r>
      <w:proofErr w:type="spellStart"/>
      <w:r w:rsidR="00B464C3">
        <w:t>trace_bits</w:t>
      </w:r>
      <w:proofErr w:type="spellEnd"/>
      <w:r w:rsidR="00B464C3">
        <w:t>的记录。</w:t>
      </w:r>
      <w:r w:rsidR="00B464C3">
        <w:t>QEMU-Spy</w:t>
      </w:r>
      <w:r w:rsidR="00B464C3">
        <w:t>为经过扩展的</w:t>
      </w:r>
      <w:r w:rsidR="00B464C3">
        <w:t>QEMU</w:t>
      </w:r>
      <w:r w:rsidR="00B464C3">
        <w:t>和</w:t>
      </w:r>
      <w:r w:rsidR="00B464C3">
        <w:t>AFL-SPY</w:t>
      </w:r>
      <w:r w:rsidR="00B464C3">
        <w:t>插件组成的具有</w:t>
      </w:r>
      <w:r w:rsidR="00B464C3">
        <w:t>VMI</w:t>
      </w:r>
      <w:r w:rsidR="00B464C3">
        <w:t>功能的系统。</w:t>
      </w:r>
      <w:proofErr w:type="spellStart"/>
      <w:r w:rsidR="00B464C3">
        <w:t>SpyAgent</w:t>
      </w:r>
      <w:proofErr w:type="spellEnd"/>
      <w:r w:rsidR="00B464C3">
        <w:t>进程为本文实现的能够进行远程命令执行的网络服务进程，其具体实现可参见本文的代码仓库。</w:t>
      </w:r>
    </w:p>
    <w:p w14:paraId="15C82094" w14:textId="77777777" w:rsidR="004031C0" w:rsidRDefault="004031C0">
      <w:pPr>
        <w:pStyle w:val="01-"/>
        <w:ind w:firstLineChars="0" w:firstLine="0"/>
      </w:pPr>
    </w:p>
    <w:p w14:paraId="399689A2" w14:textId="77777777" w:rsidR="004031C0" w:rsidRDefault="00B464C3">
      <w:pPr>
        <w:pStyle w:val="07-"/>
      </w:pPr>
      <w:r>
        <w:object w:dxaOrig="9331" w:dyaOrig="4919" w14:anchorId="7400B2E2">
          <v:shape id="_x0000_i1323" type="#_x0000_t75" style="width:466.55pt;height:245.95pt" o:ole="">
            <v:imagedata r:id="rId22" o:title=""/>
            <o:lock v:ext="edit" aspectratio="f"/>
          </v:shape>
          <o:OLEObject Type="Embed" ProgID="Visio.Drawing.15" ShapeID="_x0000_i1323" DrawAspect="Content" ObjectID="_1776862932" r:id="rId23"/>
        </w:object>
      </w:r>
    </w:p>
    <w:p w14:paraId="5F2AEAB6" w14:textId="77777777" w:rsidR="004031C0" w:rsidRDefault="00B464C3">
      <w:pPr>
        <w:pStyle w:val="07-"/>
      </w:pPr>
      <w:r>
        <w:t>图</w:t>
      </w:r>
      <w:r>
        <w:t xml:space="preserve"> 4-1 </w:t>
      </w:r>
      <w:proofErr w:type="spellStart"/>
      <w:r>
        <w:t>AFLNetSpy</w:t>
      </w:r>
      <w:proofErr w:type="spellEnd"/>
      <w:r>
        <w:t>系统架构图</w:t>
      </w:r>
    </w:p>
    <w:p w14:paraId="0C7B2050" w14:textId="77777777" w:rsidR="004031C0" w:rsidRDefault="004031C0">
      <w:pPr>
        <w:pStyle w:val="01-"/>
        <w:ind w:firstLine="480"/>
      </w:pPr>
    </w:p>
    <w:p w14:paraId="6A934885" w14:textId="77777777" w:rsidR="004031C0" w:rsidRDefault="00B464C3">
      <w:pPr>
        <w:pStyle w:val="01-"/>
        <w:ind w:firstLine="480"/>
      </w:pPr>
      <w:commentRangeStart w:id="73"/>
      <w:r>
        <w:t>结合上图，</w:t>
      </w:r>
      <w:proofErr w:type="spellStart"/>
      <w:r>
        <w:t>AFLNetSpy</w:t>
      </w:r>
      <w:proofErr w:type="spellEnd"/>
      <w:r>
        <w:t>的整体工作流程如下：</w:t>
      </w:r>
      <w:commentRangeEnd w:id="73"/>
      <w:r w:rsidR="00706569">
        <w:rPr>
          <w:rStyle w:val="af"/>
          <w:rFonts w:asciiTheme="minorHAnsi" w:eastAsiaTheme="minorEastAsia" w:hAnsiTheme="minorHAnsi" w:cstheme="minorBidi"/>
          <w:kern w:val="2"/>
        </w:rPr>
        <w:commentReference w:id="73"/>
      </w:r>
    </w:p>
    <w:p w14:paraId="2F51FDA5" w14:textId="77777777" w:rsidR="004031C0" w:rsidRDefault="00B464C3">
      <w:pPr>
        <w:pStyle w:val="01-"/>
        <w:numPr>
          <w:ilvl w:val="0"/>
          <w:numId w:val="10"/>
        </w:numPr>
        <w:ind w:firstLineChars="0" w:firstLine="0"/>
      </w:pPr>
      <w:r>
        <w:t>首先</w:t>
      </w:r>
      <w:proofErr w:type="spellStart"/>
      <w:r>
        <w:t>afl</w:t>
      </w:r>
      <w:proofErr w:type="spellEnd"/>
      <w:r>
        <w:t>-fuzz</w:t>
      </w:r>
      <w:r>
        <w:t>进程创建</w:t>
      </w:r>
      <w:proofErr w:type="gramStart"/>
      <w:r>
        <w:t>一</w:t>
      </w:r>
      <w:proofErr w:type="gramEnd"/>
      <w:r>
        <w:t>个子进程用来运行</w:t>
      </w:r>
      <w:r>
        <w:t>QEMU</w:t>
      </w:r>
      <w:r>
        <w:t>，</w:t>
      </w:r>
      <w:r>
        <w:t>QEMU</w:t>
      </w:r>
      <w:r>
        <w:t>启动客户机系统前会加载通过命令行参数指定的</w:t>
      </w:r>
      <w:r>
        <w:t>AFL-SPY</w:t>
      </w:r>
      <w:r>
        <w:t>插件</w:t>
      </w:r>
      <w:r>
        <w:t>libaflspy.so</w:t>
      </w:r>
      <w:r>
        <w:t>，并注册所需的各</w:t>
      </w:r>
      <w:proofErr w:type="gramStart"/>
      <w:r>
        <w:t>类回调函</w:t>
      </w:r>
      <w:proofErr w:type="gramEnd"/>
      <w:r>
        <w:t>数。启动后的客户及系统内，包含待测试的目标网络进程，和提前内置或后续传输</w:t>
      </w:r>
      <w:proofErr w:type="gramStart"/>
      <w:r>
        <w:t>进客户</w:t>
      </w:r>
      <w:proofErr w:type="gramEnd"/>
      <w:r>
        <w:t>机系统的</w:t>
      </w:r>
      <w:proofErr w:type="spellStart"/>
      <w:r>
        <w:t>SpyAgent</w:t>
      </w:r>
      <w:proofErr w:type="spellEnd"/>
      <w:r>
        <w:t>进程，该进程能够接收外部的网络请求并</w:t>
      </w:r>
      <w:proofErr w:type="gramStart"/>
      <w:r>
        <w:t>执行请</w:t>
      </w:r>
      <w:proofErr w:type="gramEnd"/>
      <w:r>
        <w:t>参数中的</w:t>
      </w:r>
      <w:r>
        <w:t>shell</w:t>
      </w:r>
      <w:r>
        <w:t>命令，可以实现快速关闭和重</w:t>
      </w:r>
      <w:proofErr w:type="gramStart"/>
      <w:r>
        <w:t>启目标</w:t>
      </w:r>
      <w:proofErr w:type="gramEnd"/>
      <w:r>
        <w:t>进程。</w:t>
      </w:r>
    </w:p>
    <w:p w14:paraId="777C68EC" w14:textId="77777777" w:rsidR="004031C0" w:rsidRDefault="00B464C3">
      <w:pPr>
        <w:pStyle w:val="01-"/>
        <w:numPr>
          <w:ilvl w:val="0"/>
          <w:numId w:val="10"/>
        </w:numPr>
        <w:ind w:firstLineChars="0" w:firstLine="0"/>
      </w:pPr>
      <w:r>
        <w:lastRenderedPageBreak/>
        <w:t>初始化测试目标，包含三个步骤：</w:t>
      </w:r>
      <w:r>
        <w:t>①</w:t>
      </w:r>
      <w:proofErr w:type="spellStart"/>
      <w:r>
        <w:t>detect_agent</w:t>
      </w:r>
      <w:proofErr w:type="spellEnd"/>
      <w:r>
        <w:t>，向</w:t>
      </w:r>
      <w:proofErr w:type="spellStart"/>
      <w:r>
        <w:t>SpyAgent</w:t>
      </w:r>
      <w:proofErr w:type="spellEnd"/>
      <w:r>
        <w:t>进程发送用户编写的</w:t>
      </w:r>
      <w:r>
        <w:t>TEST_AGENT</w:t>
      </w:r>
      <w:r>
        <w:t>请求，</w:t>
      </w:r>
      <w:r>
        <w:t>AFL-SPY</w:t>
      </w:r>
      <w:r>
        <w:t>插件在监测到该请求时，会将</w:t>
      </w:r>
      <w:proofErr w:type="spellStart"/>
      <w:r>
        <w:t>SpyAgent</w:t>
      </w:r>
      <w:proofErr w:type="spellEnd"/>
      <w:r>
        <w:t>进程的页目录地址设为</w:t>
      </w:r>
      <w:proofErr w:type="spellStart"/>
      <w:r>
        <w:t>AgentCtx</w:t>
      </w:r>
      <w:proofErr w:type="spellEnd"/>
      <w:r>
        <w:t>，并将该</w:t>
      </w:r>
      <w:proofErr w:type="gramStart"/>
      <w:r>
        <w:t>值通过</w:t>
      </w:r>
      <w:proofErr w:type="gramEnd"/>
      <w:r>
        <w:t>管道返回给</w:t>
      </w:r>
      <w:proofErr w:type="spellStart"/>
      <w:r>
        <w:t>afl</w:t>
      </w:r>
      <w:proofErr w:type="spellEnd"/>
      <w:r>
        <w:t>-fuzz</w:t>
      </w:r>
      <w:r>
        <w:t>进程；</w:t>
      </w:r>
      <w:r>
        <w:t>②</w:t>
      </w:r>
      <w:proofErr w:type="spellStart"/>
      <w:r>
        <w:t>detect_target</w:t>
      </w:r>
      <w:proofErr w:type="spellEnd"/>
      <w:r>
        <w:t>，向目标测试进程发送用户编写的</w:t>
      </w:r>
      <w:r>
        <w:t>TEST_ALIVE</w:t>
      </w:r>
      <w:r>
        <w:t>请求，</w:t>
      </w:r>
      <w:r>
        <w:t>AFL-SPY</w:t>
      </w:r>
      <w:r>
        <w:t>插件在监测到该请求时，会将目标进程的页目录地址设为</w:t>
      </w:r>
      <w:proofErr w:type="spellStart"/>
      <w:r>
        <w:t>TargetCtx</w:t>
      </w:r>
      <w:proofErr w:type="spellEnd"/>
      <w:r>
        <w:t>，并将该</w:t>
      </w:r>
      <w:proofErr w:type="gramStart"/>
      <w:r>
        <w:t>值通过</w:t>
      </w:r>
      <w:proofErr w:type="gramEnd"/>
      <w:r>
        <w:t>管道返回给</w:t>
      </w:r>
      <w:proofErr w:type="spellStart"/>
      <w:r>
        <w:t>afl</w:t>
      </w:r>
      <w:proofErr w:type="spellEnd"/>
      <w:r>
        <w:t>-fuzz</w:t>
      </w:r>
      <w:r>
        <w:t>进程；</w:t>
      </w:r>
      <w:r>
        <w:t>③</w:t>
      </w:r>
      <w:proofErr w:type="spellStart"/>
      <w:r>
        <w:t>restart_target</w:t>
      </w:r>
      <w:proofErr w:type="spellEnd"/>
      <w:r>
        <w:t>，由于重启后的目标进程的页目录地址会发生改变，需要重新确定。因此该函数分为两步，一是向</w:t>
      </w:r>
      <w:proofErr w:type="spellStart"/>
      <w:r>
        <w:t>SpyAgent</w:t>
      </w:r>
      <w:proofErr w:type="spellEnd"/>
      <w:r>
        <w:t>进程发送用户编写的</w:t>
      </w:r>
      <w:r>
        <w:t>RESTART_TARGET</w:t>
      </w:r>
      <w:r>
        <w:t>请求，</w:t>
      </w:r>
      <w:proofErr w:type="spellStart"/>
      <w:r>
        <w:t>SpyAgent</w:t>
      </w:r>
      <w:proofErr w:type="spellEnd"/>
      <w:r>
        <w:t>接收到该请求后，会提取请求参数中的</w:t>
      </w:r>
      <w:r>
        <w:t>shell</w:t>
      </w:r>
      <w:r>
        <w:t>命令并执行，从而实现目标进程的重启，同时</w:t>
      </w:r>
      <w:r>
        <w:t>AFL-SPY</w:t>
      </w:r>
      <w:r>
        <w:t>插件在监测到该请求时会将</w:t>
      </w:r>
      <w:proofErr w:type="spellStart"/>
      <w:r>
        <w:t>TargetCtx</w:t>
      </w:r>
      <w:proofErr w:type="spellEnd"/>
      <w:r>
        <w:t>的值设为</w:t>
      </w:r>
      <w:r>
        <w:t>0</w:t>
      </w:r>
      <w:r>
        <w:t>，表明原</w:t>
      </w:r>
      <w:proofErr w:type="spellStart"/>
      <w:r>
        <w:t>TargetCtx</w:t>
      </w:r>
      <w:proofErr w:type="spellEnd"/>
      <w:r>
        <w:t>已失效，需要重新定位。二是执行</w:t>
      </w:r>
      <w:r>
        <w:t>②</w:t>
      </w:r>
      <w:r>
        <w:t>中提到的</w:t>
      </w:r>
      <w:proofErr w:type="spellStart"/>
      <w:r>
        <w:t>detect_target</w:t>
      </w:r>
      <w:proofErr w:type="spellEnd"/>
      <w:r>
        <w:t>函数，从此实现</w:t>
      </w:r>
      <w:proofErr w:type="spellStart"/>
      <w:r>
        <w:t>TargetCtx</w:t>
      </w:r>
      <w:proofErr w:type="spellEnd"/>
      <w:r>
        <w:t>的更新。</w:t>
      </w:r>
    </w:p>
    <w:p w14:paraId="7AD21899" w14:textId="77777777" w:rsidR="004031C0" w:rsidRDefault="00B464C3">
      <w:pPr>
        <w:pStyle w:val="01-"/>
        <w:numPr>
          <w:ilvl w:val="0"/>
          <w:numId w:val="10"/>
        </w:numPr>
        <w:ind w:firstLineChars="0" w:firstLine="0"/>
      </w:pPr>
      <w:r>
        <w:t>发送测试请求并接收响应，包含四个步骤：</w:t>
      </w:r>
      <w:r>
        <w:t>①</w:t>
      </w:r>
      <w:r>
        <w:t>激活</w:t>
      </w:r>
      <w:proofErr w:type="spellStart"/>
      <w:r>
        <w:t>trace_enabled</w:t>
      </w:r>
      <w:proofErr w:type="spellEnd"/>
      <w:r>
        <w:t>，通知</w:t>
      </w:r>
      <w:r>
        <w:t>AFL-SPY</w:t>
      </w:r>
      <w:r>
        <w:t>插件，对接下来的目标进程的翻译块进行记录；</w:t>
      </w:r>
      <w:r>
        <w:t>②</w:t>
      </w:r>
      <w:proofErr w:type="spellStart"/>
      <w:r>
        <w:t>send_over_request</w:t>
      </w:r>
      <w:proofErr w:type="spellEnd"/>
      <w:r>
        <w:t>是</w:t>
      </w:r>
      <w:proofErr w:type="spellStart"/>
      <w:r>
        <w:t>AFLNet</w:t>
      </w:r>
      <w:proofErr w:type="spellEnd"/>
      <w:r>
        <w:t>提供的发送测试请求并接受响应的函数，本文对其进行了扩展，以支持</w:t>
      </w:r>
      <w:r>
        <w:t>HTTPS</w:t>
      </w:r>
      <w:r>
        <w:t>通信；</w:t>
      </w:r>
      <w:r>
        <w:t>③</w:t>
      </w:r>
      <w:r>
        <w:t>等待</w:t>
      </w:r>
      <w:proofErr w:type="spellStart"/>
      <w:r>
        <w:t>next_step</w:t>
      </w:r>
      <w:proofErr w:type="spellEnd"/>
      <w:r>
        <w:t>信号，</w:t>
      </w:r>
      <w:r>
        <w:t>AFL-SPY</w:t>
      </w:r>
      <w:r>
        <w:t>插件在监测到目标进程执行特定系统调用如</w:t>
      </w:r>
      <w:proofErr w:type="spellStart"/>
      <w:r>
        <w:t>sendto</w:t>
      </w:r>
      <w:proofErr w:type="spellEnd"/>
      <w:r>
        <w:t>、</w:t>
      </w:r>
      <w:proofErr w:type="spellStart"/>
      <w:r>
        <w:t>sendmsg</w:t>
      </w:r>
      <w:proofErr w:type="spellEnd"/>
      <w:r>
        <w:t>时，将</w:t>
      </w:r>
      <w:proofErr w:type="spellStart"/>
      <w:r>
        <w:t>next_step</w:t>
      </w:r>
      <w:proofErr w:type="spellEnd"/>
      <w:r>
        <w:t>的值设为</w:t>
      </w:r>
      <w:r>
        <w:t>1</w:t>
      </w:r>
      <w:r>
        <w:t>，表示此次测试请求已经处理完毕可以开始准备下一次测试了。</w:t>
      </w:r>
      <w:proofErr w:type="spellStart"/>
      <w:r>
        <w:t>afl</w:t>
      </w:r>
      <w:proofErr w:type="spellEnd"/>
      <w:r>
        <w:t>-fuzz</w:t>
      </w:r>
      <w:r>
        <w:t>进程会轮询</w:t>
      </w:r>
      <w:proofErr w:type="spellStart"/>
      <w:r>
        <w:t>next_step</w:t>
      </w:r>
      <w:proofErr w:type="spellEnd"/>
      <w:r>
        <w:t>的值，直到该值为</w:t>
      </w:r>
      <w:r>
        <w:t>1</w:t>
      </w:r>
      <w:r>
        <w:t>或达到最大轮询次数，则进入下一步；</w:t>
      </w:r>
      <w:r>
        <w:t>④</w:t>
      </w:r>
      <w:r>
        <w:t>关闭</w:t>
      </w:r>
      <w:proofErr w:type="spellStart"/>
      <w:r>
        <w:t>trace_enable</w:t>
      </w:r>
      <w:proofErr w:type="spellEnd"/>
      <w:r>
        <w:t>，通知</w:t>
      </w:r>
      <w:r>
        <w:t>AFL-SPY</w:t>
      </w:r>
      <w:r>
        <w:t>停止记录翻译块的执行信息，保证得到的</w:t>
      </w:r>
      <w:proofErr w:type="spellStart"/>
      <w:r>
        <w:t>trace_bits</w:t>
      </w:r>
      <w:proofErr w:type="spellEnd"/>
      <w:r>
        <w:t>的数据足够干净。</w:t>
      </w:r>
    </w:p>
    <w:p w14:paraId="690690F4" w14:textId="77777777" w:rsidR="004031C0" w:rsidRDefault="00B464C3">
      <w:pPr>
        <w:pStyle w:val="01-"/>
        <w:numPr>
          <w:ilvl w:val="0"/>
          <w:numId w:val="10"/>
        </w:numPr>
        <w:ind w:firstLineChars="0" w:firstLine="0"/>
      </w:pPr>
      <w:r>
        <w:t>发送</w:t>
      </w:r>
      <w:r>
        <w:t>TEST_ALIVE</w:t>
      </w:r>
      <w:r>
        <w:t>请求，检查处理上次测试请求</w:t>
      </w:r>
      <w:proofErr w:type="gramStart"/>
      <w:r>
        <w:t>后目标</w:t>
      </w:r>
      <w:proofErr w:type="gramEnd"/>
      <w:r>
        <w:t>测试进程的存活状态，若未正常返回，则认为上次的测试请求触发了测试进程的</w:t>
      </w:r>
      <w:r>
        <w:t>CRASH</w:t>
      </w:r>
      <w:r>
        <w:t>，然后使用</w:t>
      </w:r>
      <w:proofErr w:type="spellStart"/>
      <w:r>
        <w:t>restart_target</w:t>
      </w:r>
      <w:proofErr w:type="spellEnd"/>
      <w:r>
        <w:t>函数重启一个新的测试进程，保证测试能够继续进行。若正常返回，说明上次的测试请求没能触发测试进程的</w:t>
      </w:r>
      <w:r>
        <w:t>CRASH</w:t>
      </w:r>
      <w:r>
        <w:t>，出于性能考虑，可以不重启测试进程。</w:t>
      </w:r>
    </w:p>
    <w:p w14:paraId="3BF3C5B8" w14:textId="77777777" w:rsidR="004031C0" w:rsidRDefault="00B464C3">
      <w:pPr>
        <w:pStyle w:val="01-"/>
        <w:numPr>
          <w:ilvl w:val="0"/>
          <w:numId w:val="10"/>
        </w:numPr>
        <w:ind w:firstLineChars="0" w:firstLine="0"/>
      </w:pPr>
      <w:proofErr w:type="spellStart"/>
      <w:r>
        <w:t>afl</w:t>
      </w:r>
      <w:proofErr w:type="spellEnd"/>
      <w:r>
        <w:t>-fuzz</w:t>
      </w:r>
      <w:r>
        <w:t>获取</w:t>
      </w:r>
      <w:r>
        <w:t>AFL-SPY</w:t>
      </w:r>
      <w:r>
        <w:t>插件更新过的</w:t>
      </w:r>
      <w:proofErr w:type="spellStart"/>
      <w:r>
        <w:t>trace_bits</w:t>
      </w:r>
      <w:proofErr w:type="spellEnd"/>
      <w:r>
        <w:t>，进行后续分析。然后生成新的测试请求，重复</w:t>
      </w:r>
      <w:r>
        <w:t>(3)-(5)</w:t>
      </w:r>
      <w:r>
        <w:t>步，直到用户手动停止测试。</w:t>
      </w:r>
    </w:p>
    <w:p w14:paraId="11F4FEF6" w14:textId="7D2C34E2" w:rsidR="004031C0" w:rsidRDefault="00B464C3">
      <w:pPr>
        <w:pStyle w:val="03-"/>
        <w:spacing w:before="156"/>
      </w:pPr>
      <w:bookmarkStart w:id="74" w:name="_Toc7820"/>
      <w:commentRangeStart w:id="75"/>
      <w:r>
        <w:t>4.2 QEMU-SPY</w:t>
      </w:r>
      <w:bookmarkEnd w:id="74"/>
      <w:ins w:id="76" w:author="LYZ" w:date="2024-05-10T15:47:00Z">
        <w:r w:rsidR="00706569">
          <w:rPr>
            <w:rFonts w:hint="eastAsia"/>
          </w:rPr>
          <w:t>设计</w:t>
        </w:r>
      </w:ins>
      <w:commentRangeEnd w:id="75"/>
      <w:ins w:id="77" w:author="LYZ" w:date="2024-05-10T15:49:00Z">
        <w:r w:rsidR="00706569">
          <w:rPr>
            <w:rStyle w:val="af"/>
            <w:rFonts w:asciiTheme="minorHAnsi" w:eastAsiaTheme="minorEastAsia" w:hAnsiTheme="minorHAnsi" w:cstheme="minorBidi"/>
            <w:b w:val="0"/>
            <w:bCs w:val="0"/>
          </w:rPr>
          <w:commentReference w:id="75"/>
        </w:r>
      </w:ins>
    </w:p>
    <w:p w14:paraId="7EE5D20B" w14:textId="77777777" w:rsidR="004031C0" w:rsidRDefault="00B464C3">
      <w:pPr>
        <w:pStyle w:val="01-"/>
        <w:ind w:firstLine="480"/>
      </w:pPr>
      <w:r>
        <w:t>本节介绍</w:t>
      </w:r>
      <w:r>
        <w:t>QEMU-SPY</w:t>
      </w:r>
      <w:r>
        <w:t>系统的详细设计。</w:t>
      </w:r>
      <w:r>
        <w:t>QEMU-SPY</w:t>
      </w:r>
      <w:r>
        <w:t>系统由</w:t>
      </w:r>
      <w:r>
        <w:t>QEMU</w:t>
      </w:r>
      <w:r>
        <w:t>和</w:t>
      </w:r>
      <w:r>
        <w:t>AFL-SPY</w:t>
      </w:r>
      <w:r>
        <w:t>插件组成。</w:t>
      </w:r>
    </w:p>
    <w:p w14:paraId="51B7F66B" w14:textId="77777777" w:rsidR="004031C0" w:rsidRDefault="004031C0">
      <w:pPr>
        <w:pStyle w:val="01-"/>
        <w:ind w:firstLine="480"/>
      </w:pPr>
    </w:p>
    <w:p w14:paraId="19753B9E" w14:textId="77777777" w:rsidR="004031C0" w:rsidRDefault="00B464C3">
      <w:pPr>
        <w:pStyle w:val="01-"/>
        <w:spacing w:line="240" w:lineRule="auto"/>
        <w:ind w:firstLine="480"/>
        <w:jc w:val="center"/>
      </w:pPr>
      <w:r>
        <w:object w:dxaOrig="7730" w:dyaOrig="4723" w14:anchorId="59DB6BD4">
          <v:shape id="_x0000_i1324" type="#_x0000_t75" style="width:386.5pt;height:236.15pt" o:ole="">
            <v:imagedata r:id="rId24" o:title=""/>
            <o:lock v:ext="edit" aspectratio="f"/>
          </v:shape>
          <o:OLEObject Type="Embed" ProgID="Visio.Drawing.15" ShapeID="_x0000_i1324" DrawAspect="Content" ObjectID="_1776862933" r:id="rId25"/>
        </w:object>
      </w:r>
    </w:p>
    <w:p w14:paraId="417CE095" w14:textId="77777777" w:rsidR="004031C0" w:rsidRDefault="00B464C3">
      <w:pPr>
        <w:pStyle w:val="07-"/>
      </w:pPr>
      <w:r>
        <w:t>图</w:t>
      </w:r>
      <w:r>
        <w:t xml:space="preserve"> 4-2 QEMU-SPY</w:t>
      </w:r>
      <w:r>
        <w:t>系统结构图</w:t>
      </w:r>
    </w:p>
    <w:p w14:paraId="6EC09934" w14:textId="77777777" w:rsidR="004031C0" w:rsidRDefault="004031C0">
      <w:pPr>
        <w:pStyle w:val="01-"/>
        <w:ind w:firstLineChars="0" w:firstLine="0"/>
      </w:pPr>
    </w:p>
    <w:p w14:paraId="6DC2615D" w14:textId="77777777" w:rsidR="004031C0" w:rsidRDefault="00B464C3">
      <w:pPr>
        <w:pStyle w:val="01-"/>
        <w:ind w:firstLine="480"/>
      </w:pPr>
      <w:r>
        <w:t>QEMU-SPY</w:t>
      </w:r>
      <w:r>
        <w:t>的架构的如图所示，其工作机制如下：</w:t>
      </w:r>
    </w:p>
    <w:p w14:paraId="551E2831" w14:textId="77777777" w:rsidR="004031C0" w:rsidRDefault="00B464C3">
      <w:pPr>
        <w:pStyle w:val="01-"/>
        <w:numPr>
          <w:ilvl w:val="0"/>
          <w:numId w:val="11"/>
        </w:numPr>
        <w:ind w:firstLineChars="0" w:firstLine="0"/>
      </w:pPr>
      <w:r>
        <w:t>加载插件并</w:t>
      </w:r>
      <w:proofErr w:type="gramStart"/>
      <w:r>
        <w:t>注册回调函</w:t>
      </w:r>
      <w:proofErr w:type="gramEnd"/>
      <w:r>
        <w:t>数：首先</w:t>
      </w:r>
      <w:r>
        <w:t>QEMU</w:t>
      </w:r>
      <w:r>
        <w:t>进程在启动后，会根据命令行参数加载指定的</w:t>
      </w:r>
      <w:r>
        <w:t>AFL-SPY</w:t>
      </w:r>
      <w:r>
        <w:t>插件，即</w:t>
      </w:r>
      <w:r>
        <w:t>libaflspy.so</w:t>
      </w:r>
      <w:r>
        <w:t>，并注册插件中的</w:t>
      </w:r>
      <w:proofErr w:type="gramStart"/>
      <w:r>
        <w:t>各个回调函数供</w:t>
      </w:r>
      <w:proofErr w:type="gramEnd"/>
      <w:r>
        <w:t>后续执行。</w:t>
      </w:r>
    </w:p>
    <w:p w14:paraId="00F8BFF0" w14:textId="77777777" w:rsidR="004031C0" w:rsidRDefault="00B464C3">
      <w:pPr>
        <w:pStyle w:val="01-"/>
        <w:numPr>
          <w:ilvl w:val="0"/>
          <w:numId w:val="11"/>
        </w:numPr>
        <w:ind w:firstLineChars="0" w:firstLine="0"/>
      </w:pPr>
      <w:r>
        <w:t>注册</w:t>
      </w:r>
      <w:r>
        <w:t>TB_EXEC</w:t>
      </w:r>
      <w:r>
        <w:t>回调函数：当客户机架构和宿主机架构部不同时，如客户机为</w:t>
      </w:r>
      <w:r>
        <w:t>arm</w:t>
      </w:r>
      <w:r>
        <w:t>架构，宿主机为</w:t>
      </w:r>
      <w:r>
        <w:t>x64</w:t>
      </w:r>
      <w:r>
        <w:t>架构，</w:t>
      </w:r>
      <w:r>
        <w:t>QEMU</w:t>
      </w:r>
      <w:r>
        <w:t>需要将客户机二进制代码翻译为宿主机二进制代码才能够执行。翻译阶段包含两个步骤：</w:t>
      </w:r>
      <w:r>
        <w:t>①</w:t>
      </w:r>
      <w:r>
        <w:t>将客户机二进制指令块翻译为</w:t>
      </w:r>
      <w:r>
        <w:t>TCG</w:t>
      </w:r>
      <w:r>
        <w:t>中间指令块；</w:t>
      </w:r>
      <w:r>
        <w:t>②</w:t>
      </w:r>
      <w:r>
        <w:t>将</w:t>
      </w:r>
      <w:r>
        <w:t>TCG</w:t>
      </w:r>
      <w:r>
        <w:t>中间指令块编译为宿主机二进制指令块。通过在每个</w:t>
      </w:r>
      <w:r>
        <w:t>TCG</w:t>
      </w:r>
      <w:r>
        <w:t>中间指令块中插入特定的代码，能够实现</w:t>
      </w:r>
      <w:proofErr w:type="gramStart"/>
      <w:r>
        <w:t>类似回调函数</w:t>
      </w:r>
      <w:proofErr w:type="gramEnd"/>
      <w:r>
        <w:t>的功能，且</w:t>
      </w:r>
      <w:r>
        <w:t>QEMU</w:t>
      </w:r>
      <w:r>
        <w:t>提供的</w:t>
      </w:r>
      <w:r>
        <w:t>HELPER</w:t>
      </w:r>
      <w:r>
        <w:t>机制使得这项操作变得易于实现。本文通过在每个翻译块，具体来说是</w:t>
      </w:r>
      <w:r>
        <w:t>TCG</w:t>
      </w:r>
      <w:r>
        <w:t>中间指令块中，使用</w:t>
      </w:r>
      <w:r>
        <w:t>QEMU</w:t>
      </w:r>
      <w:r>
        <w:t>提供的</w:t>
      </w:r>
      <w:r>
        <w:t>HELPER</w:t>
      </w:r>
      <w:r>
        <w:t>机制插入</w:t>
      </w:r>
      <w:r>
        <w:t>HELPER(</w:t>
      </w:r>
      <w:proofErr w:type="spellStart"/>
      <w:r>
        <w:t>tb_exec_spy</w:t>
      </w:r>
      <w:proofErr w:type="spellEnd"/>
      <w:r>
        <w:t>)</w:t>
      </w:r>
      <w:r>
        <w:t>函数，使得每个翻译</w:t>
      </w:r>
      <w:proofErr w:type="gramStart"/>
      <w:r>
        <w:t>块执行</w:t>
      </w:r>
      <w:proofErr w:type="gramEnd"/>
      <w:r>
        <w:t>前都会调用</w:t>
      </w:r>
      <w:r>
        <w:t>AFL-SPY</w:t>
      </w:r>
      <w:r>
        <w:t>插件中编写的翻译</w:t>
      </w:r>
      <w:proofErr w:type="gramStart"/>
      <w:r>
        <w:t>块执行</w:t>
      </w:r>
      <w:proofErr w:type="gramEnd"/>
      <w:r>
        <w:t>回调函数，从而实现代码执行信息的统计。</w:t>
      </w:r>
    </w:p>
    <w:p w14:paraId="61E80F63" w14:textId="77777777" w:rsidR="004031C0" w:rsidRDefault="00B464C3">
      <w:pPr>
        <w:pStyle w:val="01-"/>
        <w:numPr>
          <w:ilvl w:val="0"/>
          <w:numId w:val="11"/>
        </w:numPr>
        <w:ind w:firstLineChars="0" w:firstLine="0"/>
      </w:pPr>
      <w:r>
        <w:t>监测系统调用事件：本文还对</w:t>
      </w:r>
      <w:r>
        <w:t>QEMU</w:t>
      </w:r>
      <w:r>
        <w:t>进行了另一项扩展，使其支持系统模式下客户机调用的监测。具体实现方法如下图所示，首先对每一条客户机二进制指令进行检查，当监测到系统调用指令如</w:t>
      </w:r>
      <w:r>
        <w:t>arm</w:t>
      </w:r>
      <w:r>
        <w:t>的</w:t>
      </w:r>
      <w:r>
        <w:t>svc</w:t>
      </w:r>
      <w:r>
        <w:t>指令</w:t>
      </w:r>
      <w:r>
        <w:t>(0xef000000)</w:t>
      </w:r>
      <w:r>
        <w:t>时，根据当前</w:t>
      </w:r>
      <w:r>
        <w:t>VCPU</w:t>
      </w:r>
      <w:r>
        <w:t>的寄存器</w:t>
      </w:r>
      <w:r>
        <w:lastRenderedPageBreak/>
        <w:t>参数判断系统调用类型，若属于需要监测的系统调用类型，则收集本次系统调用的参数，并触发</w:t>
      </w:r>
      <w:r>
        <w:t>AFL-SPY</w:t>
      </w:r>
      <w:r>
        <w:t>插件中编写的系统</w:t>
      </w:r>
      <w:proofErr w:type="gramStart"/>
      <w:r>
        <w:t>调用回调函</w:t>
      </w:r>
      <w:proofErr w:type="gramEnd"/>
      <w:r>
        <w:t>数。</w:t>
      </w:r>
    </w:p>
    <w:p w14:paraId="1EA32175" w14:textId="77777777" w:rsidR="004031C0" w:rsidRDefault="004031C0">
      <w:pPr>
        <w:pStyle w:val="01-"/>
        <w:ind w:firstLineChars="0" w:firstLine="0"/>
      </w:pPr>
    </w:p>
    <w:p w14:paraId="7347584C" w14:textId="5F67B210" w:rsidR="004031C0" w:rsidRDefault="00706569">
      <w:pPr>
        <w:pStyle w:val="01-"/>
        <w:spacing w:line="240" w:lineRule="auto"/>
        <w:ind w:left="120" w:firstLineChars="0" w:firstLine="0"/>
        <w:jc w:val="center"/>
      </w:pPr>
      <w:r>
        <w:object w:dxaOrig="4850" w:dyaOrig="9850" w14:anchorId="51C49B3A">
          <v:shape id="_x0000_i1325" type="#_x0000_t75" style="width:195.25pt;height:390.55pt" o:ole="">
            <v:imagedata r:id="rId26" o:title=""/>
            <o:lock v:ext="edit" aspectratio="f"/>
          </v:shape>
          <o:OLEObject Type="Embed" ProgID="Visio.Drawing.15" ShapeID="_x0000_i1325" DrawAspect="Content" ObjectID="_1776862934" r:id="rId27"/>
        </w:object>
      </w:r>
    </w:p>
    <w:p w14:paraId="131350CD" w14:textId="77777777" w:rsidR="004031C0" w:rsidRDefault="00B464C3">
      <w:pPr>
        <w:pStyle w:val="07-"/>
      </w:pPr>
      <w:r>
        <w:t>图</w:t>
      </w:r>
      <w:r>
        <w:t xml:space="preserve"> 4-2 </w:t>
      </w:r>
      <w:r>
        <w:t>系统调用监测流程图</w:t>
      </w:r>
    </w:p>
    <w:p w14:paraId="670F7F3E" w14:textId="77777777" w:rsidR="004031C0" w:rsidRDefault="004031C0">
      <w:pPr>
        <w:pStyle w:val="01-"/>
        <w:ind w:firstLineChars="0" w:firstLine="0"/>
      </w:pPr>
    </w:p>
    <w:p w14:paraId="58916542" w14:textId="77777777" w:rsidR="004031C0" w:rsidRDefault="00B464C3">
      <w:pPr>
        <w:pStyle w:val="01-"/>
        <w:numPr>
          <w:ilvl w:val="0"/>
          <w:numId w:val="11"/>
        </w:numPr>
        <w:ind w:firstLineChars="0" w:firstLine="0"/>
      </w:pPr>
      <w:r>
        <w:t>当监测到特定事件时，触发</w:t>
      </w:r>
      <w:r>
        <w:t>AFL-SPY</w:t>
      </w:r>
      <w:r>
        <w:t>中的回调函数。这一功能，由</w:t>
      </w:r>
      <w:r>
        <w:t>QEMU</w:t>
      </w:r>
      <w:r>
        <w:t>官方提供的插件机制来保障实现。本文保持该机制的框架不变，额外添加了所需的</w:t>
      </w:r>
      <w:r>
        <w:t>TB_EXEC_SPY</w:t>
      </w:r>
      <w:r>
        <w:t>和</w:t>
      </w:r>
      <w:r>
        <w:t>SYSCALL_SPY</w:t>
      </w:r>
      <w:r>
        <w:t>等事件及配套的中间函数。</w:t>
      </w:r>
    </w:p>
    <w:p w14:paraId="5CE678DB" w14:textId="77777777" w:rsidR="004031C0" w:rsidRDefault="00B464C3">
      <w:pPr>
        <w:pStyle w:val="01-"/>
        <w:numPr>
          <w:ilvl w:val="0"/>
          <w:numId w:val="11"/>
        </w:numPr>
        <w:ind w:firstLineChars="0" w:firstLine="0"/>
      </w:pPr>
      <w:r>
        <w:t>翻译</w:t>
      </w:r>
      <w:proofErr w:type="gramStart"/>
      <w:r>
        <w:t>块执行</w:t>
      </w:r>
      <w:proofErr w:type="gramEnd"/>
      <w:r>
        <w:t>回调：</w:t>
      </w:r>
      <w:r>
        <w:t>AFL-SPY</w:t>
      </w:r>
      <w:r>
        <w:t>插件中编写的翻译</w:t>
      </w:r>
      <w:proofErr w:type="gramStart"/>
      <w:r>
        <w:t>块执行回调函数</w:t>
      </w:r>
      <w:proofErr w:type="gramEnd"/>
      <w:r>
        <w:t>(</w:t>
      </w:r>
      <w:proofErr w:type="spellStart"/>
      <w:r>
        <w:t>tb_exec_spy</w:t>
      </w:r>
      <w:proofErr w:type="spellEnd"/>
      <w:r>
        <w:t>)</w:t>
      </w:r>
      <w:r>
        <w:t>，用于实现代码执行信息的统计。具体实现逻辑如下图所示，启动</w:t>
      </w:r>
      <w:proofErr w:type="spellStart"/>
      <w:r>
        <w:t>TBInfo</w:t>
      </w:r>
      <w:proofErr w:type="spellEnd"/>
      <w:r>
        <w:t>为作为参数传给回</w:t>
      </w:r>
      <w:proofErr w:type="gramStart"/>
      <w:r>
        <w:t>调函数</w:t>
      </w:r>
      <w:proofErr w:type="gramEnd"/>
      <w:r>
        <w:t>的结构体，包含当前页目录地址</w:t>
      </w:r>
      <w:proofErr w:type="spellStart"/>
      <w:r>
        <w:t>ctx</w:t>
      </w:r>
      <w:proofErr w:type="spellEnd"/>
      <w:r>
        <w:t>，和当前翻译块中对应的客户机二进制代码块中第一条指令的地址</w:t>
      </w:r>
      <w:r>
        <w:t>pc</w:t>
      </w:r>
      <w:r>
        <w:t>。首先判断</w:t>
      </w:r>
      <w:proofErr w:type="spellStart"/>
      <w:r>
        <w:t>trace_enabled</w:t>
      </w:r>
      <w:proofErr w:type="spellEnd"/>
      <w:r>
        <w:t>是否处于激活状态，若激活且</w:t>
      </w:r>
      <w:r>
        <w:lastRenderedPageBreak/>
        <w:t>当前进程是目标进程，则</w:t>
      </w:r>
      <w:proofErr w:type="gramStart"/>
      <w:r>
        <w:t>进一下</w:t>
      </w:r>
      <w:proofErr w:type="gramEnd"/>
      <w:r>
        <w:t>检查</w:t>
      </w:r>
      <w:r>
        <w:t>pc</w:t>
      </w:r>
      <w:r>
        <w:t>的值是否处于监测范围，若处于则进行记录，更新</w:t>
      </w:r>
      <w:proofErr w:type="spellStart"/>
      <w:r>
        <w:t>trace_bits</w:t>
      </w:r>
      <w:proofErr w:type="spellEnd"/>
      <w:r>
        <w:t>。</w:t>
      </w:r>
    </w:p>
    <w:p w14:paraId="10B74845" w14:textId="77777777" w:rsidR="004031C0" w:rsidRDefault="004031C0">
      <w:pPr>
        <w:pStyle w:val="01-"/>
        <w:ind w:firstLineChars="0" w:firstLine="0"/>
      </w:pPr>
    </w:p>
    <w:p w14:paraId="625C4952" w14:textId="77777777" w:rsidR="004031C0" w:rsidRDefault="00B464C3">
      <w:pPr>
        <w:pStyle w:val="01-"/>
        <w:spacing w:line="240" w:lineRule="auto"/>
        <w:ind w:left="120" w:firstLineChars="0" w:firstLine="0"/>
        <w:jc w:val="center"/>
      </w:pPr>
      <w:r>
        <w:object w:dxaOrig="3790" w:dyaOrig="6532" w14:anchorId="7E83D988">
          <v:shape id="_x0000_i1326" type="#_x0000_t75" style="width:189.5pt;height:326.6pt" o:ole="">
            <v:imagedata r:id="rId28" o:title=""/>
            <o:lock v:ext="edit" aspectratio="f"/>
          </v:shape>
          <o:OLEObject Type="Embed" ProgID="Visio.Drawing.15" ShapeID="_x0000_i1326" DrawAspect="Content" ObjectID="_1776862935" r:id="rId29"/>
        </w:object>
      </w:r>
    </w:p>
    <w:p w14:paraId="0975A8DB" w14:textId="77777777" w:rsidR="004031C0" w:rsidRDefault="00B464C3">
      <w:pPr>
        <w:pStyle w:val="01-"/>
        <w:spacing w:line="240" w:lineRule="auto"/>
        <w:ind w:left="120" w:firstLineChars="0" w:firstLine="0"/>
        <w:jc w:val="center"/>
      </w:pPr>
      <w:r>
        <w:t>图</w:t>
      </w:r>
      <w:r>
        <w:t xml:space="preserve"> 4-4 “</w:t>
      </w:r>
      <w:r>
        <w:t>翻译块执行事件</w:t>
      </w:r>
      <w:r>
        <w:t>”</w:t>
      </w:r>
      <w:r>
        <w:t>回</w:t>
      </w:r>
      <w:proofErr w:type="gramStart"/>
      <w:r>
        <w:t>调函数</w:t>
      </w:r>
      <w:proofErr w:type="gramEnd"/>
      <w:r>
        <w:t>流程图</w:t>
      </w:r>
    </w:p>
    <w:p w14:paraId="01DB99C7" w14:textId="77777777" w:rsidR="004031C0" w:rsidRDefault="004031C0">
      <w:pPr>
        <w:pStyle w:val="01-"/>
        <w:ind w:firstLineChars="0" w:firstLine="0"/>
      </w:pPr>
    </w:p>
    <w:p w14:paraId="60A70DF4" w14:textId="77777777" w:rsidR="004031C0" w:rsidRDefault="00B464C3">
      <w:pPr>
        <w:pStyle w:val="01-"/>
        <w:numPr>
          <w:ilvl w:val="0"/>
          <w:numId w:val="11"/>
        </w:numPr>
        <w:ind w:firstLineChars="0" w:firstLine="0"/>
      </w:pPr>
      <w:r>
        <w:t>系统调用回调：</w:t>
      </w:r>
      <w:r>
        <w:t>AFL-SPY</w:t>
      </w:r>
      <w:r>
        <w:t>插件中编写的翻译</w:t>
      </w:r>
      <w:proofErr w:type="gramStart"/>
      <w:r>
        <w:t>块执行回调函数</w:t>
      </w:r>
      <w:proofErr w:type="gramEnd"/>
      <w:r>
        <w:t>(</w:t>
      </w:r>
      <w:proofErr w:type="spellStart"/>
      <w:r>
        <w:t>syscall_spy</w:t>
      </w:r>
      <w:proofErr w:type="spellEnd"/>
      <w:r>
        <w:t>)</w:t>
      </w:r>
      <w:r>
        <w:t>，用于调控模糊测试流程并和</w:t>
      </w:r>
      <w:proofErr w:type="spellStart"/>
      <w:r>
        <w:t>afl</w:t>
      </w:r>
      <w:proofErr w:type="spellEnd"/>
      <w:r>
        <w:t>-fuzz</w:t>
      </w:r>
      <w:r>
        <w:t>进程保持同步。系统调用会调用函数的逻辑较为复杂，在下一节中进行详细讲解。</w:t>
      </w:r>
    </w:p>
    <w:p w14:paraId="03CF3F5C" w14:textId="116FFAF4" w:rsidR="004031C0" w:rsidRDefault="00B464C3">
      <w:pPr>
        <w:pStyle w:val="03-"/>
        <w:spacing w:before="156"/>
      </w:pPr>
      <w:bookmarkStart w:id="78" w:name="_Toc6809"/>
      <w:commentRangeStart w:id="79"/>
      <w:r>
        <w:t xml:space="preserve">4.3 </w:t>
      </w:r>
      <w:r>
        <w:t>系统调用回调</w:t>
      </w:r>
      <w:bookmarkEnd w:id="78"/>
      <w:commentRangeEnd w:id="79"/>
      <w:r w:rsidR="00706569">
        <w:rPr>
          <w:rStyle w:val="af"/>
          <w:rFonts w:asciiTheme="minorHAnsi" w:eastAsiaTheme="minorEastAsia" w:hAnsiTheme="minorHAnsi" w:cstheme="minorBidi"/>
          <w:b w:val="0"/>
          <w:bCs w:val="0"/>
        </w:rPr>
        <w:commentReference w:id="79"/>
      </w:r>
    </w:p>
    <w:p w14:paraId="40BE5E40" w14:textId="77777777" w:rsidR="004031C0" w:rsidRDefault="00B464C3">
      <w:pPr>
        <w:pStyle w:val="01-"/>
        <w:ind w:firstLine="480"/>
      </w:pPr>
      <w:r>
        <w:t>AFL-SPY</w:t>
      </w:r>
      <w:r>
        <w:t>插件中实现的系统</w:t>
      </w:r>
      <w:proofErr w:type="gramStart"/>
      <w:r>
        <w:t>调用回调函数部分</w:t>
      </w:r>
      <w:proofErr w:type="gramEnd"/>
      <w:r>
        <w:t>是调控模糊测试流程，并和</w:t>
      </w:r>
      <w:proofErr w:type="spellStart"/>
      <w:r>
        <w:t>afl</w:t>
      </w:r>
      <w:proofErr w:type="spellEnd"/>
      <w:r>
        <w:t>-fuzz</w:t>
      </w:r>
      <w:r>
        <w:t>进程保持同步的关键逻辑所在。本文实现的</w:t>
      </w:r>
      <w:proofErr w:type="spellStart"/>
      <w:r>
        <w:t>AFLNetSpy</w:t>
      </w:r>
      <w:proofErr w:type="spellEnd"/>
      <w:r>
        <w:t>原型系统需要监测三类系统调用：</w:t>
      </w:r>
      <w:r>
        <w:t>①</w:t>
      </w:r>
      <w:r>
        <w:t>用于创建进程的</w:t>
      </w:r>
      <w:proofErr w:type="spellStart"/>
      <w:r>
        <w:t>Execve</w:t>
      </w:r>
      <w:proofErr w:type="spellEnd"/>
      <w:r>
        <w:t>等系统调用；</w:t>
      </w:r>
      <w:r>
        <w:t>②</w:t>
      </w:r>
      <w:r>
        <w:t>用于接收网络请求的</w:t>
      </w:r>
      <w:r>
        <w:t>Accept</w:t>
      </w:r>
      <w:r>
        <w:t>系统调用；</w:t>
      </w:r>
      <w:r>
        <w:t>③</w:t>
      </w:r>
      <w:r>
        <w:t>用于发送网络请求的</w:t>
      </w:r>
      <w:r>
        <w:t>Send/</w:t>
      </w:r>
      <w:proofErr w:type="spellStart"/>
      <w:r>
        <w:t>Sendto</w:t>
      </w:r>
      <w:proofErr w:type="spellEnd"/>
      <w:r>
        <w:t>/</w:t>
      </w:r>
      <w:proofErr w:type="spellStart"/>
      <w:r>
        <w:t>Sendmsg</w:t>
      </w:r>
      <w:proofErr w:type="spellEnd"/>
      <w:r>
        <w:t>等系统调用。下面分别进行介绍：</w:t>
      </w:r>
    </w:p>
    <w:p w14:paraId="62328F12" w14:textId="77777777" w:rsidR="004031C0" w:rsidRDefault="00B464C3">
      <w:pPr>
        <w:pStyle w:val="01-"/>
        <w:numPr>
          <w:ilvl w:val="0"/>
          <w:numId w:val="12"/>
        </w:numPr>
        <w:ind w:firstLineChars="0" w:firstLine="0"/>
      </w:pPr>
      <w:r>
        <w:t>系统</w:t>
      </w:r>
      <w:proofErr w:type="gramStart"/>
      <w:r>
        <w:t>调用回调函</w:t>
      </w:r>
      <w:proofErr w:type="gramEnd"/>
      <w:r>
        <w:t>数对</w:t>
      </w:r>
      <w:proofErr w:type="spellStart"/>
      <w:r>
        <w:t>Execve</w:t>
      </w:r>
      <w:proofErr w:type="spellEnd"/>
      <w:r>
        <w:t>系统调用的处理逻辑如下图所示，当监测到</w:t>
      </w:r>
      <w:proofErr w:type="spellStart"/>
      <w:r>
        <w:t>Execve</w:t>
      </w:r>
      <w:proofErr w:type="spellEnd"/>
      <w:r>
        <w:t>系统调用时，首先会提取需要创建</w:t>
      </w:r>
      <w:proofErr w:type="gramStart"/>
      <w:r>
        <w:t>的进程的进程</w:t>
      </w:r>
      <w:proofErr w:type="gramEnd"/>
      <w:r>
        <w:t>名，如果进程名是用户指定的能够标识</w:t>
      </w:r>
      <w:r>
        <w:lastRenderedPageBreak/>
        <w:t>系统启动完成的进程名，则将</w:t>
      </w:r>
      <w:proofErr w:type="spellStart"/>
      <w:r>
        <w:t>SystemStarted</w:t>
      </w:r>
      <w:proofErr w:type="spellEnd"/>
      <w:r>
        <w:t>设为</w:t>
      </w:r>
      <w:r>
        <w:t>True</w:t>
      </w:r>
      <w:r>
        <w:t>，表示系统启动完成，</w:t>
      </w:r>
      <w:r>
        <w:t xml:space="preserve"> </w:t>
      </w:r>
      <w:r>
        <w:t>同时认为目标进程和</w:t>
      </w:r>
      <w:proofErr w:type="spellStart"/>
      <w:r>
        <w:t>SpyAgent</w:t>
      </w:r>
      <w:proofErr w:type="spellEnd"/>
      <w:r>
        <w:t>进程也已经启动完成。</w:t>
      </w:r>
    </w:p>
    <w:p w14:paraId="48A78CDD" w14:textId="77777777" w:rsidR="004031C0" w:rsidRDefault="004031C0">
      <w:pPr>
        <w:pStyle w:val="01-"/>
        <w:ind w:firstLineChars="0" w:firstLine="0"/>
      </w:pPr>
    </w:p>
    <w:p w14:paraId="5ED3E6A1" w14:textId="77777777" w:rsidR="004031C0" w:rsidRDefault="00B464C3">
      <w:pPr>
        <w:pStyle w:val="01-"/>
        <w:spacing w:line="240" w:lineRule="auto"/>
        <w:ind w:left="120" w:firstLineChars="0" w:firstLine="0"/>
        <w:jc w:val="center"/>
      </w:pPr>
      <w:r>
        <w:object w:dxaOrig="4965" w:dyaOrig="7592" w14:anchorId="233D31F7">
          <v:shape id="_x0000_i1327" type="#_x0000_t75" style="width:248.25pt;height:379.6pt" o:ole="">
            <v:imagedata r:id="rId30" o:title=""/>
            <o:lock v:ext="edit" aspectratio="f"/>
          </v:shape>
          <o:OLEObject Type="Embed" ProgID="Visio.Drawing.15" ShapeID="_x0000_i1327" DrawAspect="Content" ObjectID="_1776862936" r:id="rId31"/>
        </w:object>
      </w:r>
    </w:p>
    <w:p w14:paraId="0243A15C" w14:textId="77777777" w:rsidR="004031C0" w:rsidRDefault="00B464C3">
      <w:pPr>
        <w:pStyle w:val="07-"/>
      </w:pPr>
      <w:r>
        <w:t>图</w:t>
      </w:r>
      <w:r>
        <w:t xml:space="preserve"> 4-5 “</w:t>
      </w:r>
      <w:proofErr w:type="spellStart"/>
      <w:r>
        <w:t>Execve</w:t>
      </w:r>
      <w:proofErr w:type="spellEnd"/>
      <w:r>
        <w:t>系统调用</w:t>
      </w:r>
      <w:r>
        <w:t>”</w:t>
      </w:r>
      <w:r>
        <w:t>回</w:t>
      </w:r>
      <w:proofErr w:type="gramStart"/>
      <w:r>
        <w:t>调函数</w:t>
      </w:r>
      <w:proofErr w:type="gramEnd"/>
      <w:r>
        <w:t>流程图</w:t>
      </w:r>
    </w:p>
    <w:p w14:paraId="7791E4FD" w14:textId="77777777" w:rsidR="004031C0" w:rsidRDefault="00B464C3">
      <w:pPr>
        <w:pStyle w:val="01-"/>
        <w:numPr>
          <w:ilvl w:val="0"/>
          <w:numId w:val="12"/>
        </w:numPr>
        <w:ind w:firstLineChars="0" w:firstLine="0"/>
      </w:pPr>
      <w:r>
        <w:t>系统</w:t>
      </w:r>
      <w:proofErr w:type="gramStart"/>
      <w:r>
        <w:t>调用回调函</w:t>
      </w:r>
      <w:proofErr w:type="gramEnd"/>
      <w:r>
        <w:t>数对</w:t>
      </w:r>
      <w:r>
        <w:t>Accept</w:t>
      </w:r>
      <w:r>
        <w:t>系统调用的处理逻辑如下图所示，当监测到</w:t>
      </w:r>
      <w:r>
        <w:t>Accept</w:t>
      </w:r>
      <w:r>
        <w:t>系统调用时，根据当前状态有四条执行路径，其中后三条执行路径以系统启动完成为前提：</w:t>
      </w:r>
      <w:r>
        <w:t>①</w:t>
      </w:r>
      <w:r>
        <w:t>系统启动完成前，忽略</w:t>
      </w:r>
      <w:r>
        <w:t>Accept</w:t>
      </w:r>
      <w:r>
        <w:t>调用，不进行任何操作；</w:t>
      </w:r>
      <w:r>
        <w:t>②</w:t>
      </w:r>
      <w:r>
        <w:t>设置</w:t>
      </w:r>
      <w:proofErr w:type="spellStart"/>
      <w:r>
        <w:t>AgentCtx</w:t>
      </w:r>
      <w:proofErr w:type="spellEnd"/>
      <w:r>
        <w:t>：如果</w:t>
      </w:r>
      <w:proofErr w:type="spellStart"/>
      <w:r>
        <w:t>AgentCtx</w:t>
      </w:r>
      <w:proofErr w:type="spellEnd"/>
      <w:r>
        <w:t>仍为初始值</w:t>
      </w:r>
      <w:r>
        <w:t>0</w:t>
      </w:r>
      <w:r>
        <w:t>，表明本次处理的请求是</w:t>
      </w:r>
      <w:r>
        <w:t>TEST_AGENT</w:t>
      </w:r>
      <w:r>
        <w:t>请求，因此把</w:t>
      </w:r>
      <w:proofErr w:type="spellStart"/>
      <w:r>
        <w:t>AgentCtx</w:t>
      </w:r>
      <w:proofErr w:type="spellEnd"/>
      <w:r>
        <w:t>的值设为当前执行进程及</w:t>
      </w:r>
      <w:proofErr w:type="spellStart"/>
      <w:r>
        <w:t>SpyAgent</w:t>
      </w:r>
      <w:proofErr w:type="spellEnd"/>
      <w:r>
        <w:t>进程的页目录地址</w:t>
      </w:r>
      <w:proofErr w:type="spellStart"/>
      <w:r>
        <w:t>ctx</w:t>
      </w:r>
      <w:proofErr w:type="spellEnd"/>
      <w:r>
        <w:t>，并通过管道将该值返回给</w:t>
      </w:r>
      <w:proofErr w:type="spellStart"/>
      <w:r>
        <w:t>afl</w:t>
      </w:r>
      <w:proofErr w:type="spellEnd"/>
      <w:r>
        <w:t>-fuzz</w:t>
      </w:r>
      <w:r>
        <w:t>进程实现同步；</w:t>
      </w:r>
      <w:r>
        <w:t>③</w:t>
      </w:r>
      <w:r>
        <w:t>设置</w:t>
      </w:r>
      <w:proofErr w:type="spellStart"/>
      <w:r>
        <w:t>TargetCtx</w:t>
      </w:r>
      <w:proofErr w:type="spellEnd"/>
      <w:r>
        <w:t>：如果</w:t>
      </w:r>
      <w:proofErr w:type="spellStart"/>
      <w:r>
        <w:t>AgentCtx</w:t>
      </w:r>
      <w:proofErr w:type="spellEnd"/>
      <w:r>
        <w:t>的值非</w:t>
      </w:r>
      <w:r>
        <w:t>0</w:t>
      </w:r>
      <w:r>
        <w:t>，而</w:t>
      </w:r>
      <w:proofErr w:type="spellStart"/>
      <w:r>
        <w:t>TargetCtx</w:t>
      </w:r>
      <w:proofErr w:type="spellEnd"/>
      <w:r>
        <w:t>的值为</w:t>
      </w:r>
      <w:r>
        <w:t>0</w:t>
      </w:r>
      <w:r>
        <w:t>，表明本次处理的请求是</w:t>
      </w:r>
      <w:r>
        <w:t>TEST_ALIVE</w:t>
      </w:r>
      <w:r>
        <w:t>请求，因此把</w:t>
      </w:r>
      <w:proofErr w:type="spellStart"/>
      <w:r>
        <w:t>TargetCtx</w:t>
      </w:r>
      <w:proofErr w:type="spellEnd"/>
      <w:r>
        <w:t>的值设为当前执行进程及目标测试进程的页目录地址</w:t>
      </w:r>
      <w:proofErr w:type="spellStart"/>
      <w:r>
        <w:t>ctx</w:t>
      </w:r>
      <w:proofErr w:type="spellEnd"/>
      <w:r>
        <w:t>，并通过管道将该值返回给</w:t>
      </w:r>
      <w:proofErr w:type="spellStart"/>
      <w:r>
        <w:t>afl</w:t>
      </w:r>
      <w:proofErr w:type="spellEnd"/>
      <w:r>
        <w:t>-fuzz</w:t>
      </w:r>
      <w:r>
        <w:t>进程实现同步；</w:t>
      </w:r>
      <w:r>
        <w:lastRenderedPageBreak/>
        <w:t>④</w:t>
      </w:r>
      <w:r>
        <w:t>重置</w:t>
      </w:r>
      <w:proofErr w:type="spellStart"/>
      <w:r>
        <w:t>TargetCtx</w:t>
      </w:r>
      <w:proofErr w:type="spellEnd"/>
      <w:r>
        <w:t>：如果</w:t>
      </w:r>
      <w:proofErr w:type="spellStart"/>
      <w:r>
        <w:t>AgentCtx</w:t>
      </w:r>
      <w:proofErr w:type="spellEnd"/>
      <w:r>
        <w:t>和</w:t>
      </w:r>
      <w:proofErr w:type="spellStart"/>
      <w:r>
        <w:t>TargetCtx</w:t>
      </w:r>
      <w:proofErr w:type="spellEnd"/>
      <w:r>
        <w:t>的值都非</w:t>
      </w:r>
      <w:r>
        <w:t>0</w:t>
      </w:r>
      <w:r>
        <w:t>，表明本次处理的请求是</w:t>
      </w:r>
      <w:r>
        <w:t>RESTART_TARGET</w:t>
      </w:r>
      <w:r>
        <w:t>请求，因此把</w:t>
      </w:r>
      <w:proofErr w:type="spellStart"/>
      <w:r>
        <w:t>TargetCtx</w:t>
      </w:r>
      <w:proofErr w:type="spellEnd"/>
      <w:r>
        <w:t>的值重置为</w:t>
      </w:r>
      <w:r>
        <w:t>0</w:t>
      </w:r>
      <w:r>
        <w:t>，表示需要重新通过</w:t>
      </w:r>
      <w:r>
        <w:t>TEST_ALIVE</w:t>
      </w:r>
      <w:r>
        <w:t>请求确定</w:t>
      </w:r>
      <w:proofErr w:type="spellStart"/>
      <w:r>
        <w:t>TargetCtx</w:t>
      </w:r>
      <w:proofErr w:type="spellEnd"/>
      <w:r>
        <w:t>。</w:t>
      </w:r>
    </w:p>
    <w:p w14:paraId="330AC250" w14:textId="77777777" w:rsidR="004031C0" w:rsidRDefault="004031C0">
      <w:pPr>
        <w:pStyle w:val="01-"/>
        <w:ind w:firstLineChars="0" w:firstLine="0"/>
      </w:pPr>
    </w:p>
    <w:p w14:paraId="3ECD3FF8" w14:textId="77777777" w:rsidR="004031C0" w:rsidRDefault="00B464C3">
      <w:pPr>
        <w:pStyle w:val="01-"/>
        <w:spacing w:line="240" w:lineRule="auto"/>
        <w:ind w:firstLineChars="0" w:firstLine="0"/>
        <w:jc w:val="center"/>
      </w:pPr>
      <w:r>
        <w:object w:dxaOrig="8605" w:dyaOrig="7004" w14:anchorId="7DB2986F">
          <v:shape id="_x0000_i1328" type="#_x0000_t75" style="width:430.25pt;height:350.2pt" o:ole="">
            <v:imagedata r:id="rId32" o:title=""/>
            <o:lock v:ext="edit" aspectratio="f"/>
          </v:shape>
          <o:OLEObject Type="Embed" ProgID="Visio.Drawing.15" ShapeID="_x0000_i1328" DrawAspect="Content" ObjectID="_1776862937" r:id="rId33"/>
        </w:object>
      </w:r>
    </w:p>
    <w:p w14:paraId="631BDCD1" w14:textId="77777777" w:rsidR="004031C0" w:rsidRDefault="00B464C3">
      <w:pPr>
        <w:pStyle w:val="07-"/>
      </w:pPr>
      <w:r>
        <w:t>图</w:t>
      </w:r>
      <w:r>
        <w:t xml:space="preserve"> 4-6 “Accept</w:t>
      </w:r>
      <w:r>
        <w:t>系统调用</w:t>
      </w:r>
      <w:r>
        <w:t>”</w:t>
      </w:r>
      <w:r>
        <w:t>回</w:t>
      </w:r>
      <w:proofErr w:type="gramStart"/>
      <w:r>
        <w:t>调函数</w:t>
      </w:r>
      <w:proofErr w:type="gramEnd"/>
      <w:r>
        <w:t>流程图</w:t>
      </w:r>
    </w:p>
    <w:p w14:paraId="3EF321F5" w14:textId="77777777" w:rsidR="004031C0" w:rsidRDefault="004031C0">
      <w:pPr>
        <w:pStyle w:val="01-"/>
        <w:ind w:firstLineChars="0" w:firstLine="0"/>
      </w:pPr>
    </w:p>
    <w:p w14:paraId="106A7A4A" w14:textId="77777777" w:rsidR="004031C0" w:rsidRDefault="00B464C3">
      <w:pPr>
        <w:pStyle w:val="01-"/>
        <w:numPr>
          <w:ilvl w:val="0"/>
          <w:numId w:val="12"/>
        </w:numPr>
        <w:ind w:firstLineChars="0" w:firstLine="0"/>
      </w:pPr>
      <w:r>
        <w:t>系统</w:t>
      </w:r>
      <w:proofErr w:type="gramStart"/>
      <w:r>
        <w:t>调用回调函</w:t>
      </w:r>
      <w:proofErr w:type="gramEnd"/>
      <w:r>
        <w:t>数对</w:t>
      </w:r>
      <w:r>
        <w:t>Send/</w:t>
      </w:r>
      <w:proofErr w:type="spellStart"/>
      <w:r>
        <w:t>SendTo</w:t>
      </w:r>
      <w:proofErr w:type="spellEnd"/>
      <w:r>
        <w:t>/</w:t>
      </w:r>
      <w:proofErr w:type="spellStart"/>
      <w:r>
        <w:t>Sendmsg</w:t>
      </w:r>
      <w:proofErr w:type="spellEnd"/>
      <w:r>
        <w:t>等测试进程用来返回请求响应的系统调用的处理逻辑如下图所示，当监测到</w:t>
      </w:r>
      <w:r>
        <w:t>Send/</w:t>
      </w:r>
      <w:proofErr w:type="spellStart"/>
      <w:r>
        <w:t>SendTo</w:t>
      </w:r>
      <w:proofErr w:type="spellEnd"/>
      <w:r>
        <w:t>/</w:t>
      </w:r>
      <w:proofErr w:type="spellStart"/>
      <w:r>
        <w:t>Sendmsg</w:t>
      </w:r>
      <w:proofErr w:type="spellEnd"/>
      <w:r>
        <w:t>等系统调用时，首先会检查系统同是已经启动，若系统已经启动，且当前执行进程是目标进程，则进一步检查</w:t>
      </w:r>
      <w:proofErr w:type="spellStart"/>
      <w:r>
        <w:t>trace_enabled</w:t>
      </w:r>
      <w:proofErr w:type="spellEnd"/>
      <w:r>
        <w:t>和</w:t>
      </w:r>
      <w:proofErr w:type="spellStart"/>
      <w:r>
        <w:t>next_step</w:t>
      </w:r>
      <w:proofErr w:type="spellEnd"/>
      <w:r>
        <w:t>两个变量的值，若</w:t>
      </w:r>
      <w:proofErr w:type="spellStart"/>
      <w:r>
        <w:t>trace_enabled</w:t>
      </w:r>
      <w:proofErr w:type="spellEnd"/>
      <w:r>
        <w:t>的值为</w:t>
      </w:r>
      <w:r>
        <w:t>1</w:t>
      </w:r>
      <w:r>
        <w:t>且</w:t>
      </w:r>
      <w:proofErr w:type="spellStart"/>
      <w:r>
        <w:t>next_step</w:t>
      </w:r>
      <w:proofErr w:type="spellEnd"/>
      <w:r>
        <w:t>的值为</w:t>
      </w:r>
      <w:r>
        <w:t>0</w:t>
      </w:r>
      <w:r>
        <w:t>，则说明当前目标进程恰好处理完测试请求的时间点，于是把</w:t>
      </w:r>
      <w:proofErr w:type="spellStart"/>
      <w:r>
        <w:t>next_step</w:t>
      </w:r>
      <w:proofErr w:type="spellEnd"/>
      <w:r>
        <w:t>的值设为</w:t>
      </w:r>
      <w:r>
        <w:t>0</w:t>
      </w:r>
      <w:r>
        <w:t>，以通知</w:t>
      </w:r>
      <w:proofErr w:type="spellStart"/>
      <w:r>
        <w:t>afl</w:t>
      </w:r>
      <w:proofErr w:type="spellEnd"/>
      <w:r>
        <w:t>-fuzz</w:t>
      </w:r>
      <w:r>
        <w:t>进程可以开始准备下一次测试了。</w:t>
      </w:r>
    </w:p>
    <w:p w14:paraId="5FE22AE5" w14:textId="77777777" w:rsidR="004031C0" w:rsidRDefault="004031C0">
      <w:pPr>
        <w:pStyle w:val="01-"/>
        <w:ind w:firstLineChars="0" w:firstLine="0"/>
      </w:pPr>
    </w:p>
    <w:p w14:paraId="02946E02" w14:textId="7C146CD7" w:rsidR="004031C0" w:rsidRDefault="00706569">
      <w:pPr>
        <w:pStyle w:val="01-"/>
        <w:spacing w:line="240" w:lineRule="auto"/>
        <w:ind w:firstLineChars="0" w:firstLine="0"/>
        <w:jc w:val="center"/>
      </w:pPr>
      <w:r>
        <w:object w:dxaOrig="4804" w:dyaOrig="9043" w14:anchorId="478ED402">
          <v:shape id="_x0000_i1329" type="#_x0000_t75" style="width:188.35pt;height:378.45pt" o:ole="">
            <v:imagedata r:id="rId34" o:title=""/>
            <o:lock v:ext="edit" aspectratio="f"/>
          </v:shape>
          <o:OLEObject Type="Embed" ProgID="Visio.Drawing.15" ShapeID="_x0000_i1329" DrawAspect="Content" ObjectID="_1776862938" r:id="rId35"/>
        </w:object>
      </w:r>
    </w:p>
    <w:p w14:paraId="134CFBE6" w14:textId="6F0E90BE" w:rsidR="004031C0" w:rsidRDefault="00B464C3">
      <w:pPr>
        <w:pStyle w:val="07-"/>
        <w:rPr>
          <w:ins w:id="80" w:author="LYZ" w:date="2024-05-10T16:06:00Z"/>
        </w:rPr>
      </w:pPr>
      <w:r>
        <w:t>图</w:t>
      </w:r>
      <w:r>
        <w:t xml:space="preserve"> 4-7 “Send/</w:t>
      </w:r>
      <w:proofErr w:type="spellStart"/>
      <w:r>
        <w:t>Sendto</w:t>
      </w:r>
      <w:proofErr w:type="spellEnd"/>
      <w:r>
        <w:t>/</w:t>
      </w:r>
      <w:proofErr w:type="spellStart"/>
      <w:r>
        <w:t>Sendmsg</w:t>
      </w:r>
      <w:proofErr w:type="spellEnd"/>
      <w:r>
        <w:t>”</w:t>
      </w:r>
      <w:r>
        <w:t>等系统调用</w:t>
      </w:r>
      <w:proofErr w:type="gramStart"/>
      <w:r>
        <w:t>”</w:t>
      </w:r>
      <w:proofErr w:type="gramEnd"/>
      <w:r>
        <w:t>回</w:t>
      </w:r>
      <w:proofErr w:type="gramStart"/>
      <w:r>
        <w:t>调函数</w:t>
      </w:r>
      <w:proofErr w:type="gramEnd"/>
      <w:r>
        <w:t>流程图</w:t>
      </w:r>
    </w:p>
    <w:p w14:paraId="1CD3B4C6" w14:textId="00CACB34" w:rsidR="00BF5393" w:rsidRDefault="00BF5393">
      <w:pPr>
        <w:pStyle w:val="07-"/>
        <w:rPr>
          <w:ins w:id="81" w:author="LYZ" w:date="2024-05-10T16:06:00Z"/>
        </w:rPr>
      </w:pPr>
    </w:p>
    <w:p w14:paraId="7EE23100" w14:textId="51896BC7" w:rsidR="00BF5393" w:rsidRDefault="00B73712">
      <w:pPr>
        <w:pStyle w:val="07-"/>
        <w:rPr>
          <w:rFonts w:hint="eastAsia"/>
        </w:rPr>
      </w:pPr>
      <w:ins w:id="82" w:author="LYZ" w:date="2024-05-10T16:06:00Z">
        <w:r>
          <w:rPr>
            <w:rStyle w:val="af"/>
            <w:rFonts w:asciiTheme="minorHAnsi" w:eastAsiaTheme="minorEastAsia" w:hAnsiTheme="minorHAnsi" w:cstheme="minorBidi"/>
            <w:color w:val="auto"/>
          </w:rPr>
          <w:commentReference w:id="83"/>
        </w:r>
      </w:ins>
    </w:p>
    <w:p w14:paraId="0B6870BD" w14:textId="77777777" w:rsidR="004031C0" w:rsidRDefault="00B464C3">
      <w:pPr>
        <w:rPr>
          <w:rFonts w:ascii="Times New Roman" w:hAnsi="Times New Roman" w:cs="Times New Roman"/>
        </w:rPr>
      </w:pPr>
      <w:r>
        <w:rPr>
          <w:rFonts w:ascii="Times New Roman" w:hAnsi="Times New Roman" w:cs="Times New Roman"/>
        </w:rPr>
        <w:br w:type="page"/>
      </w:r>
    </w:p>
    <w:p w14:paraId="40B9C665" w14:textId="77777777" w:rsidR="004031C0" w:rsidRDefault="00B464C3">
      <w:pPr>
        <w:pStyle w:val="02-"/>
        <w:numPr>
          <w:ilvl w:val="0"/>
          <w:numId w:val="1"/>
        </w:numPr>
        <w:spacing w:before="156" w:after="312"/>
      </w:pPr>
      <w:bookmarkStart w:id="84" w:name="_Toc4227"/>
      <w:r>
        <w:lastRenderedPageBreak/>
        <w:t>实验分析</w:t>
      </w:r>
      <w:bookmarkEnd w:id="84"/>
    </w:p>
    <w:p w14:paraId="31FCF253" w14:textId="77777777" w:rsidR="004031C0" w:rsidRDefault="00B464C3">
      <w:pPr>
        <w:pStyle w:val="01-"/>
        <w:ind w:firstLine="480"/>
      </w:pPr>
      <w:r>
        <w:t>本章首先介绍实验前的环境准备工作，然后从稳定性和性能两个方面对</w:t>
      </w:r>
      <w:proofErr w:type="spellStart"/>
      <w:r>
        <w:t>AFLNetSpy</w:t>
      </w:r>
      <w:proofErr w:type="spellEnd"/>
      <w:r>
        <w:t>原型系统进行实验分析。</w:t>
      </w:r>
    </w:p>
    <w:p w14:paraId="4FE927A1" w14:textId="14C6A6AA" w:rsidR="004031C0" w:rsidRDefault="00B464C3">
      <w:pPr>
        <w:pStyle w:val="03-"/>
        <w:spacing w:before="156"/>
      </w:pPr>
      <w:bookmarkStart w:id="85" w:name="_Toc19138"/>
      <w:commentRangeStart w:id="86"/>
      <w:r>
        <w:t xml:space="preserve">5.1 </w:t>
      </w:r>
      <w:r>
        <w:t>环境准备</w:t>
      </w:r>
      <w:bookmarkEnd w:id="85"/>
      <w:commentRangeEnd w:id="86"/>
      <w:r w:rsidR="00326BA9">
        <w:rPr>
          <w:rStyle w:val="af"/>
          <w:rFonts w:asciiTheme="minorHAnsi" w:eastAsiaTheme="minorEastAsia" w:hAnsiTheme="minorHAnsi" w:cstheme="minorBidi"/>
          <w:b w:val="0"/>
          <w:bCs w:val="0"/>
        </w:rPr>
        <w:commentReference w:id="86"/>
      </w:r>
    </w:p>
    <w:p w14:paraId="3EA21E49" w14:textId="77777777" w:rsidR="004031C0" w:rsidRDefault="00B464C3">
      <w:pPr>
        <w:pStyle w:val="01-"/>
        <w:ind w:firstLine="480"/>
      </w:pPr>
      <w:r>
        <w:t>在开始实验前，需要进行一些准备工作：</w:t>
      </w:r>
    </w:p>
    <w:p w14:paraId="6C70A557" w14:textId="77777777" w:rsidR="004031C0" w:rsidRDefault="00B464C3">
      <w:pPr>
        <w:pStyle w:val="01-"/>
        <w:numPr>
          <w:ilvl w:val="0"/>
          <w:numId w:val="13"/>
        </w:numPr>
        <w:ind w:firstLineChars="0" w:firstLine="0"/>
      </w:pPr>
      <w:r>
        <w:t>准备</w:t>
      </w:r>
      <w:proofErr w:type="spellStart"/>
      <w:r>
        <w:t>AFLNet</w:t>
      </w:r>
      <w:proofErr w:type="spellEnd"/>
      <w:r>
        <w:t>：由于</w:t>
      </w:r>
      <w:proofErr w:type="spellStart"/>
      <w:r>
        <w:t>AFLNet</w:t>
      </w:r>
      <w:proofErr w:type="spellEnd"/>
      <w:r>
        <w:t>继承自</w:t>
      </w:r>
      <w:r>
        <w:t>AFL</w:t>
      </w:r>
      <w:r>
        <w:t>，其使用的</w:t>
      </w:r>
      <w:r>
        <w:t>QEMU</w:t>
      </w:r>
      <w:r>
        <w:t>版本为较老的</w:t>
      </w:r>
      <w:r>
        <w:t>2.10.0</w:t>
      </w:r>
      <w:r>
        <w:t>。经测试该版本的</w:t>
      </w:r>
      <w:r>
        <w:t>QEMU</w:t>
      </w:r>
      <w:r>
        <w:t>及</w:t>
      </w:r>
      <w:r>
        <w:t>AFL</w:t>
      </w:r>
      <w:r>
        <w:t>提供的修改，无法在</w:t>
      </w:r>
      <w:r>
        <w:t>Ubuntu22.04</w:t>
      </w:r>
      <w:r>
        <w:t>系统上成功进行编译。因此要想使用</w:t>
      </w:r>
      <w:proofErr w:type="spellStart"/>
      <w:r>
        <w:t>AFLNet</w:t>
      </w:r>
      <w:proofErr w:type="spellEnd"/>
      <w:r>
        <w:t>的动态插桩模式，首先需要对</w:t>
      </w:r>
      <w:proofErr w:type="spellStart"/>
      <w:r>
        <w:t>AFLNet</w:t>
      </w:r>
      <w:proofErr w:type="spellEnd"/>
      <w:r>
        <w:t>使用的</w:t>
      </w:r>
      <w:r>
        <w:t>QEMU</w:t>
      </w:r>
      <w:r>
        <w:t>进行修改。本文成功将</w:t>
      </w:r>
      <w:r>
        <w:t>AFL</w:t>
      </w:r>
      <w:r>
        <w:t>为</w:t>
      </w:r>
      <w:r>
        <w:t>QEMU-2.10.0</w:t>
      </w:r>
      <w:r>
        <w:t>版本提供的修改移植到了较新的</w:t>
      </w:r>
      <w:r>
        <w:t>8.2.0</w:t>
      </w:r>
      <w:r>
        <w:t>版本，并通过调试验证其运行的正确性。</w:t>
      </w:r>
    </w:p>
    <w:p w14:paraId="3883FE1B" w14:textId="77777777" w:rsidR="004031C0" w:rsidRDefault="00B464C3">
      <w:pPr>
        <w:pStyle w:val="01-"/>
        <w:numPr>
          <w:ilvl w:val="0"/>
          <w:numId w:val="13"/>
        </w:numPr>
        <w:ind w:firstLineChars="0" w:firstLine="0"/>
      </w:pPr>
      <w:r>
        <w:t>准备</w:t>
      </w:r>
      <w:proofErr w:type="spellStart"/>
      <w:r>
        <w:t>AFLNetSpy</w:t>
      </w:r>
      <w:proofErr w:type="spellEnd"/>
      <w:r>
        <w:t>：根据待测固件的架构，设置</w:t>
      </w:r>
      <w:r>
        <w:t>QEMU-SPY</w:t>
      </w:r>
      <w:r>
        <w:t>系统的编译参数，并验证</w:t>
      </w:r>
      <w:r>
        <w:t>AFL-SPY</w:t>
      </w:r>
      <w:r>
        <w:t>插件</w:t>
      </w:r>
      <w:r>
        <w:t>libaflspy.so</w:t>
      </w:r>
      <w:r>
        <w:t>的可用性和正确性。</w:t>
      </w:r>
    </w:p>
    <w:p w14:paraId="3AB82342" w14:textId="77777777" w:rsidR="004031C0" w:rsidRDefault="00B464C3">
      <w:pPr>
        <w:pStyle w:val="01-"/>
        <w:numPr>
          <w:ilvl w:val="0"/>
          <w:numId w:val="13"/>
        </w:numPr>
        <w:ind w:firstLineChars="0" w:firstLine="0"/>
      </w:pPr>
      <w:r>
        <w:t>准备固件镜像：选择的固件镜像需要保证能够使用</w:t>
      </w:r>
      <w:r>
        <w:t>QEMU-SPY</w:t>
      </w:r>
      <w:r>
        <w:t>系统成功模拟启动。本文选择使用开源固件系统</w:t>
      </w:r>
      <w:proofErr w:type="spellStart"/>
      <w:r>
        <w:t>OpenBmc</w:t>
      </w:r>
      <w:proofErr w:type="spellEnd"/>
      <w:r>
        <w:t>的比较成熟的</w:t>
      </w:r>
      <w:proofErr w:type="spellStart"/>
      <w:r>
        <w:t>romulus</w:t>
      </w:r>
      <w:proofErr w:type="spellEnd"/>
      <w:r>
        <w:t>版本进行后续实验，由于</w:t>
      </w:r>
      <w:proofErr w:type="spellStart"/>
      <w:r>
        <w:t>OpenBmc</w:t>
      </w:r>
      <w:proofErr w:type="spellEnd"/>
      <w:r>
        <w:t>采用</w:t>
      </w:r>
      <w:proofErr w:type="spellStart"/>
      <w:r>
        <w:t>yocto</w:t>
      </w:r>
      <w:proofErr w:type="spellEnd"/>
      <w:r>
        <w:t>构建系统，因此对磁盘空间较高要求且编译耗时较长。</w:t>
      </w:r>
    </w:p>
    <w:p w14:paraId="452D5F76" w14:textId="77777777" w:rsidR="004031C0" w:rsidRDefault="00B464C3">
      <w:pPr>
        <w:pStyle w:val="01-"/>
        <w:numPr>
          <w:ilvl w:val="0"/>
          <w:numId w:val="13"/>
        </w:numPr>
        <w:ind w:firstLineChars="0" w:firstLine="0"/>
      </w:pPr>
      <w:r>
        <w:t>准备测试程序：本文使用跨平台网络框架</w:t>
      </w:r>
      <w:r>
        <w:t>CROW</w:t>
      </w:r>
      <w:r>
        <w:t>编写了一个简单二进制网络程序</w:t>
      </w:r>
      <w:r>
        <w:t>hello-crow.cpp</w:t>
      </w:r>
      <w:r>
        <w:t>。共需编译三个版本：</w:t>
      </w:r>
      <w:r>
        <w:t>①</w:t>
      </w:r>
      <w:r>
        <w:t>使用</w:t>
      </w:r>
      <w:proofErr w:type="spellStart"/>
      <w:r>
        <w:t>afl</w:t>
      </w:r>
      <w:proofErr w:type="spellEnd"/>
      <w:r>
        <w:t>-g++</w:t>
      </w:r>
      <w:r>
        <w:t>编译测试程序，供</w:t>
      </w:r>
      <w:proofErr w:type="spellStart"/>
      <w:r>
        <w:t>AFLNet</w:t>
      </w:r>
      <w:proofErr w:type="spellEnd"/>
      <w:r>
        <w:t>的静态模式使用；</w:t>
      </w:r>
      <w:r>
        <w:t>②</w:t>
      </w:r>
      <w:r>
        <w:t>使用</w:t>
      </w:r>
      <w:r>
        <w:t>arm-</w:t>
      </w:r>
      <w:proofErr w:type="spellStart"/>
      <w:r>
        <w:t>linux</w:t>
      </w:r>
      <w:proofErr w:type="spellEnd"/>
      <w:r>
        <w:t>-</w:t>
      </w:r>
      <w:proofErr w:type="spellStart"/>
      <w:r>
        <w:t>gnueabi</w:t>
      </w:r>
      <w:proofErr w:type="spellEnd"/>
      <w:r>
        <w:t>-g++</w:t>
      </w:r>
      <w:r>
        <w:t>编译测试程序，供</w:t>
      </w:r>
      <w:proofErr w:type="spellStart"/>
      <w:r>
        <w:t>AFLNet</w:t>
      </w:r>
      <w:proofErr w:type="spellEnd"/>
      <w:r>
        <w:t>的动态插桩模式即</w:t>
      </w:r>
      <w:r>
        <w:t>QEMU-USER</w:t>
      </w:r>
      <w:r>
        <w:t>模式使用；</w:t>
      </w:r>
      <w:r>
        <w:t>③</w:t>
      </w:r>
      <w:r>
        <w:t>向</w:t>
      </w:r>
      <w:proofErr w:type="spellStart"/>
      <w:r>
        <w:t>OpenBmc</w:t>
      </w:r>
      <w:proofErr w:type="spellEnd"/>
      <w:r>
        <w:t>项目中为测试程序添加一个</w:t>
      </w:r>
      <w:r>
        <w:t>recipe</w:t>
      </w:r>
      <w:r>
        <w:t>，供</w:t>
      </w:r>
      <w:proofErr w:type="spellStart"/>
      <w:r>
        <w:t>AFLNetSpy</w:t>
      </w:r>
      <w:proofErr w:type="spellEnd"/>
      <w:r>
        <w:t>测试使用。</w:t>
      </w:r>
    </w:p>
    <w:p w14:paraId="78B40C74" w14:textId="2D6B85BB" w:rsidR="004031C0" w:rsidRDefault="00B464C3">
      <w:pPr>
        <w:pStyle w:val="01-"/>
        <w:numPr>
          <w:ilvl w:val="0"/>
          <w:numId w:val="13"/>
        </w:numPr>
        <w:ind w:firstLineChars="0" w:firstLine="0"/>
        <w:rPr>
          <w:ins w:id="87" w:author="LYZ" w:date="2024-05-10T16:10:00Z"/>
        </w:rPr>
      </w:pPr>
      <w:r>
        <w:t>编写请求脚本：</w:t>
      </w:r>
      <w:proofErr w:type="spellStart"/>
      <w:r>
        <w:t>AFLNetSpy</w:t>
      </w:r>
      <w:proofErr w:type="spellEnd"/>
      <w:r>
        <w:t>系统要求用户根据测试目标的具体情况，编写三个请求脚本：</w:t>
      </w:r>
      <w:r>
        <w:t>①</w:t>
      </w:r>
      <w:r>
        <w:t>负责执行</w:t>
      </w:r>
      <w:r>
        <w:t>TEST_ALIVE</w:t>
      </w:r>
      <w:r>
        <w:t>请求的</w:t>
      </w:r>
      <w:r>
        <w:t>test_alive.sh</w:t>
      </w:r>
      <w:r>
        <w:t>；</w:t>
      </w:r>
      <w:r>
        <w:t>②</w:t>
      </w:r>
      <w:r>
        <w:t>负责执行</w:t>
      </w:r>
      <w:r>
        <w:t>TEST_AGENT</w:t>
      </w:r>
      <w:r>
        <w:t>请求的</w:t>
      </w:r>
      <w:r>
        <w:t>test_agent.sh</w:t>
      </w:r>
      <w:r>
        <w:t>；</w:t>
      </w:r>
      <w:r>
        <w:t>③</w:t>
      </w:r>
      <w:r>
        <w:t>负责执行</w:t>
      </w:r>
      <w:r>
        <w:t>RESTART_TARGET</w:t>
      </w:r>
      <w:r>
        <w:t>请求的</w:t>
      </w:r>
      <w:r>
        <w:t>restart_target.sh</w:t>
      </w:r>
      <w:r>
        <w:t>。三个请求脚本的具体内容见代码仓库。</w:t>
      </w:r>
    </w:p>
    <w:p w14:paraId="10F60F2C" w14:textId="75E9E96F" w:rsidR="00326BA9" w:rsidRDefault="00326BA9" w:rsidP="00326BA9">
      <w:pPr>
        <w:pStyle w:val="01-"/>
        <w:ind w:firstLineChars="0" w:firstLine="0"/>
        <w:rPr>
          <w:rFonts w:hint="eastAsia"/>
        </w:rPr>
        <w:pPrChange w:id="88" w:author="LYZ" w:date="2024-05-10T16:10:00Z">
          <w:pPr>
            <w:pStyle w:val="01-"/>
            <w:numPr>
              <w:numId w:val="13"/>
            </w:numPr>
            <w:ind w:firstLineChars="0" w:firstLine="0"/>
          </w:pPr>
        </w:pPrChange>
      </w:pPr>
      <w:commentRangeStart w:id="89"/>
      <w:ins w:id="90" w:author="LYZ" w:date="2024-05-10T16:10:00Z">
        <w:r>
          <w:rPr>
            <w:rFonts w:hint="eastAsia"/>
          </w:rPr>
          <w:t xml:space="preserve"> </w:t>
        </w:r>
        <w:r>
          <w:t xml:space="preserve"> </w:t>
        </w:r>
        <w:commentRangeEnd w:id="89"/>
        <w:r>
          <w:rPr>
            <w:rStyle w:val="af"/>
            <w:rFonts w:asciiTheme="minorHAnsi" w:eastAsiaTheme="minorEastAsia" w:hAnsiTheme="minorHAnsi" w:cstheme="minorBidi"/>
            <w:kern w:val="2"/>
          </w:rPr>
          <w:commentReference w:id="89"/>
        </w:r>
      </w:ins>
    </w:p>
    <w:p w14:paraId="2E4EAF22" w14:textId="0174F1ED" w:rsidR="004031C0" w:rsidRDefault="00B464C3">
      <w:pPr>
        <w:pStyle w:val="03-"/>
        <w:spacing w:before="156"/>
        <w:rPr>
          <w:ins w:id="91" w:author="LYZ" w:date="2024-05-10T16:10:00Z"/>
        </w:rPr>
      </w:pPr>
      <w:bookmarkStart w:id="92" w:name="_Toc31101"/>
      <w:r>
        <w:t xml:space="preserve">5.2 </w:t>
      </w:r>
      <w:r>
        <w:t>稳定性分析</w:t>
      </w:r>
      <w:bookmarkEnd w:id="92"/>
    </w:p>
    <w:p w14:paraId="7E71B73C" w14:textId="76FFD64A" w:rsidR="00326BA9" w:rsidRDefault="00326BA9">
      <w:pPr>
        <w:pStyle w:val="03-"/>
        <w:spacing w:before="156"/>
        <w:rPr>
          <w:rFonts w:hint="eastAsia"/>
        </w:rPr>
      </w:pPr>
      <w:commentRangeStart w:id="93"/>
      <w:ins w:id="94" w:author="LYZ" w:date="2024-05-10T16:10:00Z">
        <w:r>
          <w:rPr>
            <w:rFonts w:hint="eastAsia"/>
          </w:rPr>
          <w:t xml:space="preserve"> </w:t>
        </w:r>
        <w:r>
          <w:t xml:space="preserve"> </w:t>
        </w:r>
        <w:commentRangeEnd w:id="93"/>
        <w:r>
          <w:rPr>
            <w:rStyle w:val="af"/>
            <w:rFonts w:asciiTheme="minorHAnsi" w:eastAsiaTheme="minorEastAsia" w:hAnsiTheme="minorHAnsi" w:cstheme="minorBidi"/>
            <w:b w:val="0"/>
            <w:bCs w:val="0"/>
          </w:rPr>
          <w:commentReference w:id="93"/>
        </w:r>
      </w:ins>
    </w:p>
    <w:p w14:paraId="1BA181E5" w14:textId="77777777" w:rsidR="004031C0" w:rsidRDefault="00B464C3">
      <w:pPr>
        <w:pStyle w:val="01-"/>
        <w:ind w:firstLine="480"/>
      </w:pPr>
      <w:proofErr w:type="spellStart"/>
      <w:r>
        <w:lastRenderedPageBreak/>
        <w:t>AFLNetSpy</w:t>
      </w:r>
      <w:proofErr w:type="spellEnd"/>
      <w:r>
        <w:t>系统的稳定性，取决于</w:t>
      </w:r>
      <w:r>
        <w:t>QEMU-SPY</w:t>
      </w:r>
      <w:r>
        <w:t>系统得到的目标进程的代码执行信息的稳定性。本节通过比较和分析</w:t>
      </w:r>
      <w:proofErr w:type="spellStart"/>
      <w:r>
        <w:t>AFLNet</w:t>
      </w:r>
      <w:proofErr w:type="spellEnd"/>
      <w:r>
        <w:t>的静态插桩模式、</w:t>
      </w:r>
      <w:proofErr w:type="spellStart"/>
      <w:r>
        <w:t>AFLNet</w:t>
      </w:r>
      <w:proofErr w:type="spellEnd"/>
      <w:r>
        <w:t>的动态插桩即</w:t>
      </w:r>
      <w:r>
        <w:t>QEMU-USER</w:t>
      </w:r>
      <w:r>
        <w:t>模式和</w:t>
      </w:r>
      <w:proofErr w:type="spellStart"/>
      <w:r>
        <w:t>AFLNetSpy</w:t>
      </w:r>
      <w:proofErr w:type="spellEnd"/>
      <w:r>
        <w:t>系统模式三种情况下，针对测试程序发送相同测试请求得到的</w:t>
      </w:r>
      <w:proofErr w:type="spellStart"/>
      <w:r>
        <w:t>trace_bits</w:t>
      </w:r>
      <w:proofErr w:type="spellEnd"/>
      <w:r>
        <w:t>数据的波动性，来说明</w:t>
      </w:r>
      <w:proofErr w:type="spellStart"/>
      <w:r>
        <w:t>AFLNetSpy</w:t>
      </w:r>
      <w:proofErr w:type="spellEnd"/>
      <w:r>
        <w:t>系统的稳定性。</w:t>
      </w:r>
    </w:p>
    <w:p w14:paraId="1E01002A" w14:textId="77777777" w:rsidR="004031C0" w:rsidRDefault="00B464C3">
      <w:pPr>
        <w:pStyle w:val="01-"/>
        <w:ind w:firstLine="480"/>
      </w:pPr>
      <w:r>
        <w:t>比较两个</w:t>
      </w:r>
      <w:proofErr w:type="spellStart"/>
      <w:r>
        <w:t>trace_bits</w:t>
      </w:r>
      <w:proofErr w:type="spellEnd"/>
      <w:r>
        <w:t>数组相似度的算法如下：</w:t>
      </w:r>
    </w:p>
    <w:p w14:paraId="27701A29" w14:textId="77777777" w:rsidR="004031C0" w:rsidRDefault="004031C0">
      <w:pPr>
        <w:pStyle w:val="01-"/>
        <w:ind w:firstLineChars="0" w:firstLine="0"/>
      </w:pPr>
    </w:p>
    <w:tbl>
      <w:tblPr>
        <w:tblW w:w="8360" w:type="dxa"/>
        <w:jc w:val="center"/>
        <w:tblBorders>
          <w:top w:val="single" w:sz="4" w:space="0" w:color="auto"/>
          <w:bottom w:val="single" w:sz="4" w:space="0" w:color="auto"/>
        </w:tblBorders>
        <w:tblLayout w:type="fixed"/>
        <w:tblLook w:val="04A0" w:firstRow="1" w:lastRow="0" w:firstColumn="1" w:lastColumn="0" w:noHBand="0" w:noVBand="1"/>
      </w:tblPr>
      <w:tblGrid>
        <w:gridCol w:w="8360"/>
      </w:tblGrid>
      <w:tr w:rsidR="004031C0" w14:paraId="26A54838" w14:textId="77777777">
        <w:trPr>
          <w:trHeight w:val="2383"/>
          <w:jc w:val="center"/>
        </w:trPr>
        <w:tc>
          <w:tcPr>
            <w:tcW w:w="8360" w:type="dxa"/>
            <w:tcBorders>
              <w:top w:val="single" w:sz="4" w:space="0" w:color="auto"/>
              <w:bottom w:val="single" w:sz="4" w:space="0" w:color="auto"/>
              <w:right w:val="nil"/>
            </w:tcBorders>
            <w:vAlign w:val="center"/>
          </w:tcPr>
          <w:p w14:paraId="12A854A3" w14:textId="77777777" w:rsidR="004031C0" w:rsidRDefault="00B464C3">
            <w:pPr>
              <w:pStyle w:val="07-1"/>
              <w:jc w:val="both"/>
            </w:pPr>
            <w:r>
              <w:t>输入：</w:t>
            </w:r>
            <w:r>
              <w:t>trace_bits_1</w:t>
            </w:r>
            <w:r>
              <w:t>和</w:t>
            </w:r>
            <w:r>
              <w:t>trace_bits_2</w:t>
            </w:r>
          </w:p>
          <w:p w14:paraId="5EC3BE77" w14:textId="77777777" w:rsidR="004031C0" w:rsidRDefault="00B464C3">
            <w:pPr>
              <w:pStyle w:val="07-1"/>
              <w:jc w:val="both"/>
            </w:pPr>
            <w:r>
              <w:t xml:space="preserve">1 </w:t>
            </w:r>
            <w:r>
              <w:t>获取</w:t>
            </w:r>
            <w:r>
              <w:t>trace_bits_1</w:t>
            </w:r>
            <w:r>
              <w:t>的所有非</w:t>
            </w:r>
            <w:r>
              <w:t>0</w:t>
            </w:r>
            <w:r>
              <w:t>值的下标构成集合</w:t>
            </w:r>
            <w:r>
              <w:t>keys1</w:t>
            </w:r>
          </w:p>
          <w:p w14:paraId="166EBF7D" w14:textId="77777777" w:rsidR="004031C0" w:rsidRDefault="00B464C3">
            <w:pPr>
              <w:pStyle w:val="07-1"/>
              <w:jc w:val="both"/>
            </w:pPr>
            <w:r>
              <w:t xml:space="preserve">2 </w:t>
            </w:r>
            <w:r>
              <w:t>获取</w:t>
            </w:r>
            <w:r>
              <w:t>trace_bits_2</w:t>
            </w:r>
            <w:r>
              <w:t>的所有非</w:t>
            </w:r>
            <w:r>
              <w:t>0</w:t>
            </w:r>
            <w:r>
              <w:t>值的下表构成集合</w:t>
            </w:r>
            <w:r>
              <w:t>keys2</w:t>
            </w:r>
          </w:p>
          <w:p w14:paraId="31B4D33C" w14:textId="77777777" w:rsidR="004031C0" w:rsidRDefault="00B464C3">
            <w:pPr>
              <w:pStyle w:val="07-1"/>
              <w:jc w:val="both"/>
            </w:pPr>
            <w:r>
              <w:t xml:space="preserve">3 </w:t>
            </w:r>
            <w:r>
              <w:t>取</w:t>
            </w:r>
            <w:r>
              <w:t>keys1</w:t>
            </w:r>
            <w:r>
              <w:t>和</w:t>
            </w:r>
            <w:r>
              <w:t>keys2</w:t>
            </w:r>
            <w:r>
              <w:t>的并集</w:t>
            </w:r>
            <w:r>
              <w:t>,</w:t>
            </w:r>
            <w:r>
              <w:t>得集合</w:t>
            </w:r>
            <w:r>
              <w:t>keys</w:t>
            </w:r>
          </w:p>
          <w:p w14:paraId="011880D0" w14:textId="77777777" w:rsidR="004031C0" w:rsidRDefault="00B464C3">
            <w:pPr>
              <w:pStyle w:val="07-1"/>
              <w:jc w:val="both"/>
            </w:pPr>
            <w:r>
              <w:t>4 count = 0</w:t>
            </w:r>
          </w:p>
          <w:p w14:paraId="24126123" w14:textId="77777777" w:rsidR="004031C0" w:rsidRDefault="00B464C3">
            <w:pPr>
              <w:pStyle w:val="07-1"/>
              <w:jc w:val="both"/>
            </w:pPr>
            <w:r>
              <w:t>5 for key in keys:</w:t>
            </w:r>
          </w:p>
          <w:p w14:paraId="702550AF" w14:textId="77777777" w:rsidR="004031C0" w:rsidRDefault="00B464C3">
            <w:pPr>
              <w:pStyle w:val="07-1"/>
              <w:jc w:val="both"/>
            </w:pPr>
            <w:r>
              <w:t>6   if (key in keys1) and (key in keys2) and (trace_bits_1[key] == trace_bits_2[key]):</w:t>
            </w:r>
          </w:p>
          <w:p w14:paraId="62952E2A" w14:textId="77777777" w:rsidR="004031C0" w:rsidRDefault="00B464C3">
            <w:pPr>
              <w:pStyle w:val="07-1"/>
              <w:jc w:val="both"/>
            </w:pPr>
            <w:r>
              <w:t>7     count += 1</w:t>
            </w:r>
          </w:p>
          <w:p w14:paraId="1018E8BD" w14:textId="77777777" w:rsidR="004031C0" w:rsidRDefault="00B464C3">
            <w:pPr>
              <w:pStyle w:val="07-1"/>
              <w:jc w:val="both"/>
            </w:pPr>
            <w:r>
              <w:t xml:space="preserve">8 return count / </w:t>
            </w:r>
            <w:proofErr w:type="spellStart"/>
            <w:r>
              <w:t>len</w:t>
            </w:r>
            <w:proofErr w:type="spellEnd"/>
            <w:r>
              <w:t>(keys)</w:t>
            </w:r>
          </w:p>
        </w:tc>
      </w:tr>
    </w:tbl>
    <w:p w14:paraId="2DD0509B" w14:textId="77777777" w:rsidR="004031C0" w:rsidRDefault="004031C0">
      <w:pPr>
        <w:pStyle w:val="01-"/>
        <w:ind w:firstLine="480"/>
      </w:pPr>
    </w:p>
    <w:p w14:paraId="2BB10FFE" w14:textId="77777777" w:rsidR="004031C0" w:rsidRDefault="00B464C3">
      <w:pPr>
        <w:pStyle w:val="01-"/>
        <w:ind w:firstLine="480"/>
      </w:pPr>
      <w:r>
        <w:t>当两个</w:t>
      </w:r>
      <w:proofErr w:type="spellStart"/>
      <w:r>
        <w:t>trace_bits</w:t>
      </w:r>
      <w:proofErr w:type="spellEnd"/>
      <w:r>
        <w:t>数组的相似度超过指定的相似度阈值时，认为二者互为对方的</w:t>
      </w:r>
      <w:r>
        <w:t>“</w:t>
      </w:r>
      <w:r>
        <w:t>家人</w:t>
      </w:r>
      <w:r>
        <w:t>(family)”</w:t>
      </w:r>
      <w:r>
        <w:t>，同时每个</w:t>
      </w:r>
      <w:proofErr w:type="spellStart"/>
      <w:r>
        <w:t>trace_bits</w:t>
      </w:r>
      <w:proofErr w:type="spellEnd"/>
      <w:r>
        <w:t>也是其自身的</w:t>
      </w:r>
      <w:r>
        <w:t>“</w:t>
      </w:r>
      <w:r>
        <w:t>家人</w:t>
      </w:r>
      <w:r>
        <w:t>”</w:t>
      </w:r>
      <w:r>
        <w:t>。后续实验将通过设定不同的相似度阈值，以</w:t>
      </w:r>
      <w:r>
        <w:t>“</w:t>
      </w:r>
      <w:r>
        <w:t>家人数目</w:t>
      </w:r>
      <w:r>
        <w:t>(</w:t>
      </w:r>
      <w:proofErr w:type="spellStart"/>
      <w:r>
        <w:t>family_count</w:t>
      </w:r>
      <w:proofErr w:type="spellEnd"/>
      <w:r>
        <w:t>)”</w:t>
      </w:r>
      <w:r>
        <w:t>为指标，分析三种情况下，相同测试请求对应的多个</w:t>
      </w:r>
      <w:proofErr w:type="spellStart"/>
      <w:r>
        <w:t>trace_bits</w:t>
      </w:r>
      <w:proofErr w:type="spellEnd"/>
      <w:r>
        <w:t>的波动性和稳定性。</w:t>
      </w:r>
    </w:p>
    <w:p w14:paraId="42BF5A44" w14:textId="77777777" w:rsidR="004031C0" w:rsidRDefault="00B464C3">
      <w:pPr>
        <w:pStyle w:val="01-"/>
        <w:numPr>
          <w:ilvl w:val="0"/>
          <w:numId w:val="14"/>
        </w:numPr>
        <w:ind w:firstLineChars="0" w:firstLine="0"/>
      </w:pPr>
      <w:proofErr w:type="spellStart"/>
      <w:r>
        <w:t>AFLNet</w:t>
      </w:r>
      <w:proofErr w:type="spellEnd"/>
      <w:r>
        <w:t>的静态插桩模式下，</w:t>
      </w:r>
      <w:r>
        <w:t>100</w:t>
      </w:r>
      <w:r>
        <w:t>次请求生成的</w:t>
      </w:r>
      <w:r>
        <w:t>100</w:t>
      </w:r>
      <w:r>
        <w:t>个</w:t>
      </w:r>
      <w:proofErr w:type="spellStart"/>
      <w:r>
        <w:t>trace_bits</w:t>
      </w:r>
      <w:proofErr w:type="spellEnd"/>
      <w:r>
        <w:t>(</w:t>
      </w:r>
      <w:r>
        <w:t>实际为</w:t>
      </w:r>
      <w:r>
        <w:t>110</w:t>
      </w:r>
      <w:r>
        <w:t>次请求筛去前</w:t>
      </w:r>
      <w:r>
        <w:t>10</w:t>
      </w:r>
      <w:r>
        <w:t>项不稳定数据</w:t>
      </w:r>
      <w:r>
        <w:t>)</w:t>
      </w:r>
      <w:r>
        <w:t>的</w:t>
      </w:r>
      <w:r>
        <w:t>“</w:t>
      </w:r>
      <w:r>
        <w:t>家人数目</w:t>
      </w:r>
      <w:r>
        <w:t>(</w:t>
      </w:r>
      <w:proofErr w:type="spellStart"/>
      <w:r>
        <w:t>Family_Count</w:t>
      </w:r>
      <w:proofErr w:type="spellEnd"/>
      <w:r>
        <w:t>)”</w:t>
      </w:r>
      <w:r>
        <w:t>的统计结果如下</w:t>
      </w:r>
      <w:r>
        <w:t>(</w:t>
      </w:r>
      <w:r>
        <w:t>三次实验取均值</w:t>
      </w:r>
      <w:r>
        <w:t>)</w:t>
      </w:r>
      <w:r>
        <w:t>：</w:t>
      </w:r>
    </w:p>
    <w:p w14:paraId="41F6B81F" w14:textId="77777777" w:rsidR="004031C0" w:rsidRDefault="004031C0">
      <w:pPr>
        <w:pStyle w:val="01-"/>
        <w:ind w:firstLineChars="0" w:firstLine="0"/>
      </w:pPr>
    </w:p>
    <w:p w14:paraId="310259CD" w14:textId="77777777" w:rsidR="004031C0" w:rsidRDefault="00B464C3">
      <w:pPr>
        <w:pStyle w:val="07-"/>
      </w:pPr>
      <w:r>
        <w:t>表</w:t>
      </w:r>
      <w:r>
        <w:t xml:space="preserve"> 5-1 </w:t>
      </w:r>
      <w:proofErr w:type="spellStart"/>
      <w:r>
        <w:t>AFLNet</w:t>
      </w:r>
      <w:proofErr w:type="spellEnd"/>
      <w:r>
        <w:t>静态插桩模式下的</w:t>
      </w:r>
      <w:proofErr w:type="spellStart"/>
      <w:r>
        <w:t>Family_Count</w:t>
      </w:r>
      <w:proofErr w:type="spellEnd"/>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4031C0" w14:paraId="186E8669" w14:textId="77777777">
        <w:trPr>
          <w:trHeight w:val="374"/>
          <w:jc w:val="center"/>
        </w:trPr>
        <w:tc>
          <w:tcPr>
            <w:tcW w:w="1383" w:type="dxa"/>
            <w:vMerge w:val="restart"/>
            <w:tcBorders>
              <w:top w:val="single" w:sz="4" w:space="0" w:color="auto"/>
              <w:right w:val="single" w:sz="4" w:space="0" w:color="000000"/>
            </w:tcBorders>
            <w:vAlign w:val="center"/>
          </w:tcPr>
          <w:p w14:paraId="423BCD76" w14:textId="77777777" w:rsidR="004031C0" w:rsidRDefault="00B464C3">
            <w:pPr>
              <w:pStyle w:val="07-1"/>
            </w:pPr>
            <w:r>
              <w:t>相似度阈值</w:t>
            </w:r>
          </w:p>
        </w:tc>
        <w:tc>
          <w:tcPr>
            <w:tcW w:w="6915" w:type="dxa"/>
            <w:gridSpan w:val="5"/>
            <w:tcBorders>
              <w:top w:val="single" w:sz="4" w:space="0" w:color="auto"/>
              <w:left w:val="single" w:sz="4" w:space="0" w:color="000000"/>
              <w:bottom w:val="single" w:sz="4" w:space="0" w:color="auto"/>
            </w:tcBorders>
            <w:vAlign w:val="center"/>
          </w:tcPr>
          <w:p w14:paraId="0B46065B" w14:textId="77777777" w:rsidR="004031C0" w:rsidRDefault="00B464C3">
            <w:pPr>
              <w:pStyle w:val="07-1"/>
            </w:pPr>
            <w:proofErr w:type="spellStart"/>
            <w:r>
              <w:t>AFLNet</w:t>
            </w:r>
            <w:proofErr w:type="spellEnd"/>
            <w:r>
              <w:t>静态插桩模式</w:t>
            </w:r>
            <w:r>
              <w:t xml:space="preserve">:  </w:t>
            </w:r>
            <w:proofErr w:type="spellStart"/>
            <w:r>
              <w:t>Family_Count</w:t>
            </w:r>
            <w:proofErr w:type="spellEnd"/>
          </w:p>
        </w:tc>
      </w:tr>
      <w:tr w:rsidR="004031C0" w14:paraId="033B86EE" w14:textId="77777777">
        <w:trPr>
          <w:trHeight w:val="374"/>
          <w:jc w:val="center"/>
        </w:trPr>
        <w:tc>
          <w:tcPr>
            <w:tcW w:w="1383" w:type="dxa"/>
            <w:vMerge/>
            <w:tcBorders>
              <w:bottom w:val="single" w:sz="4" w:space="0" w:color="auto"/>
              <w:right w:val="single" w:sz="4" w:space="0" w:color="000000"/>
            </w:tcBorders>
            <w:vAlign w:val="center"/>
          </w:tcPr>
          <w:p w14:paraId="63272A35" w14:textId="77777777" w:rsidR="004031C0" w:rsidRDefault="004031C0">
            <w:pPr>
              <w:pStyle w:val="07-1"/>
            </w:pPr>
          </w:p>
        </w:tc>
        <w:tc>
          <w:tcPr>
            <w:tcW w:w="1383" w:type="dxa"/>
            <w:tcBorders>
              <w:top w:val="single" w:sz="4" w:space="0" w:color="auto"/>
              <w:left w:val="single" w:sz="4" w:space="0" w:color="000000"/>
              <w:bottom w:val="single" w:sz="4" w:space="0" w:color="auto"/>
              <w:right w:val="nil"/>
            </w:tcBorders>
            <w:vAlign w:val="center"/>
          </w:tcPr>
          <w:p w14:paraId="708B18B4" w14:textId="77777777" w:rsidR="004031C0" w:rsidRDefault="00B464C3">
            <w:pPr>
              <w:pStyle w:val="07-1"/>
            </w:pPr>
            <w:r>
              <w:t>最大值</w:t>
            </w:r>
          </w:p>
        </w:tc>
        <w:tc>
          <w:tcPr>
            <w:tcW w:w="1383" w:type="dxa"/>
            <w:tcBorders>
              <w:top w:val="single" w:sz="4" w:space="0" w:color="auto"/>
              <w:left w:val="nil"/>
              <w:bottom w:val="single" w:sz="4" w:space="0" w:color="auto"/>
              <w:right w:val="nil"/>
            </w:tcBorders>
            <w:vAlign w:val="center"/>
          </w:tcPr>
          <w:p w14:paraId="233FAF59" w14:textId="77777777" w:rsidR="004031C0" w:rsidRDefault="00B464C3">
            <w:pPr>
              <w:pStyle w:val="07-1"/>
            </w:pPr>
            <w:r>
              <w:t>最小值</w:t>
            </w:r>
          </w:p>
        </w:tc>
        <w:tc>
          <w:tcPr>
            <w:tcW w:w="1383" w:type="dxa"/>
            <w:tcBorders>
              <w:top w:val="single" w:sz="4" w:space="0" w:color="auto"/>
              <w:left w:val="nil"/>
              <w:bottom w:val="single" w:sz="4" w:space="0" w:color="auto"/>
              <w:right w:val="nil"/>
            </w:tcBorders>
            <w:vAlign w:val="center"/>
          </w:tcPr>
          <w:p w14:paraId="5D36A9D8" w14:textId="77777777" w:rsidR="004031C0" w:rsidRDefault="00B464C3">
            <w:pPr>
              <w:pStyle w:val="07-1"/>
            </w:pPr>
            <w:r>
              <w:t>平均值</w:t>
            </w:r>
          </w:p>
        </w:tc>
        <w:tc>
          <w:tcPr>
            <w:tcW w:w="1383" w:type="dxa"/>
            <w:tcBorders>
              <w:top w:val="single" w:sz="4" w:space="0" w:color="auto"/>
              <w:left w:val="nil"/>
              <w:bottom w:val="single" w:sz="4" w:space="0" w:color="auto"/>
            </w:tcBorders>
            <w:vAlign w:val="center"/>
          </w:tcPr>
          <w:p w14:paraId="151EAC5F" w14:textId="77777777" w:rsidR="004031C0" w:rsidRDefault="00B464C3">
            <w:pPr>
              <w:pStyle w:val="07-1"/>
            </w:pPr>
            <w:r>
              <w:t>中位数</w:t>
            </w:r>
          </w:p>
        </w:tc>
        <w:tc>
          <w:tcPr>
            <w:tcW w:w="1383" w:type="dxa"/>
            <w:tcBorders>
              <w:top w:val="single" w:sz="4" w:space="0" w:color="auto"/>
              <w:left w:val="nil"/>
              <w:bottom w:val="single" w:sz="4" w:space="0" w:color="auto"/>
            </w:tcBorders>
            <w:vAlign w:val="center"/>
          </w:tcPr>
          <w:p w14:paraId="54C77760" w14:textId="77777777" w:rsidR="004031C0" w:rsidRDefault="00B464C3">
            <w:pPr>
              <w:pStyle w:val="07-1"/>
            </w:pPr>
            <w:r>
              <w:t>众数</w:t>
            </w:r>
          </w:p>
        </w:tc>
      </w:tr>
      <w:tr w:rsidR="004031C0" w14:paraId="1A92DE18" w14:textId="77777777">
        <w:trPr>
          <w:trHeight w:val="90"/>
          <w:jc w:val="center"/>
        </w:trPr>
        <w:tc>
          <w:tcPr>
            <w:tcW w:w="1383" w:type="dxa"/>
            <w:tcBorders>
              <w:top w:val="nil"/>
              <w:bottom w:val="nil"/>
              <w:right w:val="single" w:sz="4" w:space="0" w:color="000000"/>
            </w:tcBorders>
            <w:vAlign w:val="center"/>
          </w:tcPr>
          <w:p w14:paraId="1DB3FEE7" w14:textId="77777777" w:rsidR="004031C0" w:rsidRDefault="00B464C3">
            <w:pPr>
              <w:pStyle w:val="07-1"/>
            </w:pPr>
            <w:r>
              <w:t>0.9</w:t>
            </w:r>
          </w:p>
        </w:tc>
        <w:tc>
          <w:tcPr>
            <w:tcW w:w="1383" w:type="dxa"/>
            <w:tcBorders>
              <w:top w:val="nil"/>
              <w:left w:val="single" w:sz="4" w:space="0" w:color="000000"/>
              <w:bottom w:val="nil"/>
            </w:tcBorders>
            <w:vAlign w:val="center"/>
          </w:tcPr>
          <w:p w14:paraId="1D469E5E" w14:textId="77777777" w:rsidR="004031C0" w:rsidRDefault="00B464C3">
            <w:pPr>
              <w:pStyle w:val="07-1"/>
            </w:pPr>
            <w:r>
              <w:t>100.00</w:t>
            </w:r>
          </w:p>
        </w:tc>
        <w:tc>
          <w:tcPr>
            <w:tcW w:w="1383" w:type="dxa"/>
            <w:tcBorders>
              <w:top w:val="nil"/>
              <w:bottom w:val="nil"/>
            </w:tcBorders>
            <w:vAlign w:val="center"/>
          </w:tcPr>
          <w:p w14:paraId="39363A57" w14:textId="77777777" w:rsidR="004031C0" w:rsidRDefault="00B464C3">
            <w:pPr>
              <w:pStyle w:val="07-1"/>
            </w:pPr>
            <w:r>
              <w:t>100.00</w:t>
            </w:r>
          </w:p>
        </w:tc>
        <w:tc>
          <w:tcPr>
            <w:tcW w:w="1383" w:type="dxa"/>
            <w:tcBorders>
              <w:top w:val="nil"/>
              <w:bottom w:val="nil"/>
            </w:tcBorders>
            <w:vAlign w:val="center"/>
          </w:tcPr>
          <w:p w14:paraId="7068EC4D" w14:textId="77777777" w:rsidR="004031C0" w:rsidRDefault="00B464C3">
            <w:pPr>
              <w:pStyle w:val="07-1"/>
            </w:pPr>
            <w:r>
              <w:t>100.00</w:t>
            </w:r>
          </w:p>
        </w:tc>
        <w:tc>
          <w:tcPr>
            <w:tcW w:w="1383" w:type="dxa"/>
            <w:tcBorders>
              <w:top w:val="nil"/>
              <w:bottom w:val="nil"/>
            </w:tcBorders>
            <w:vAlign w:val="center"/>
          </w:tcPr>
          <w:p w14:paraId="043E37DE" w14:textId="77777777" w:rsidR="004031C0" w:rsidRDefault="00B464C3">
            <w:pPr>
              <w:pStyle w:val="07-1"/>
            </w:pPr>
            <w:r>
              <w:t>100.00</w:t>
            </w:r>
          </w:p>
        </w:tc>
        <w:tc>
          <w:tcPr>
            <w:tcW w:w="1383" w:type="dxa"/>
            <w:tcBorders>
              <w:top w:val="nil"/>
              <w:bottom w:val="nil"/>
            </w:tcBorders>
            <w:vAlign w:val="center"/>
          </w:tcPr>
          <w:p w14:paraId="61F1F6B8" w14:textId="77777777" w:rsidR="004031C0" w:rsidRDefault="00B464C3">
            <w:pPr>
              <w:pStyle w:val="07-1"/>
            </w:pPr>
            <w:r>
              <w:t>100.00</w:t>
            </w:r>
          </w:p>
        </w:tc>
      </w:tr>
      <w:tr w:rsidR="004031C0" w14:paraId="23E2C1D9" w14:textId="77777777">
        <w:trPr>
          <w:trHeight w:val="90"/>
          <w:jc w:val="center"/>
        </w:trPr>
        <w:tc>
          <w:tcPr>
            <w:tcW w:w="1383" w:type="dxa"/>
            <w:tcBorders>
              <w:top w:val="nil"/>
              <w:bottom w:val="nil"/>
              <w:right w:val="single" w:sz="4" w:space="0" w:color="000000"/>
            </w:tcBorders>
            <w:vAlign w:val="center"/>
          </w:tcPr>
          <w:p w14:paraId="0F5EEBC1" w14:textId="77777777" w:rsidR="004031C0" w:rsidRDefault="00B464C3">
            <w:pPr>
              <w:pStyle w:val="07-1"/>
            </w:pPr>
            <w:r>
              <w:t>0.95</w:t>
            </w:r>
          </w:p>
        </w:tc>
        <w:tc>
          <w:tcPr>
            <w:tcW w:w="1383" w:type="dxa"/>
            <w:tcBorders>
              <w:top w:val="nil"/>
              <w:left w:val="single" w:sz="4" w:space="0" w:color="000000"/>
              <w:bottom w:val="nil"/>
            </w:tcBorders>
            <w:vAlign w:val="center"/>
          </w:tcPr>
          <w:p w14:paraId="478704F5" w14:textId="77777777" w:rsidR="004031C0" w:rsidRDefault="00B464C3">
            <w:pPr>
              <w:pStyle w:val="07-1"/>
            </w:pPr>
            <w:r>
              <w:t>100.00</w:t>
            </w:r>
          </w:p>
        </w:tc>
        <w:tc>
          <w:tcPr>
            <w:tcW w:w="1383" w:type="dxa"/>
            <w:tcBorders>
              <w:top w:val="nil"/>
              <w:bottom w:val="nil"/>
            </w:tcBorders>
            <w:vAlign w:val="center"/>
          </w:tcPr>
          <w:p w14:paraId="21D60D89" w14:textId="77777777" w:rsidR="004031C0" w:rsidRDefault="00B464C3">
            <w:pPr>
              <w:pStyle w:val="07-1"/>
            </w:pPr>
            <w:r>
              <w:t>100.00</w:t>
            </w:r>
          </w:p>
        </w:tc>
        <w:tc>
          <w:tcPr>
            <w:tcW w:w="1383" w:type="dxa"/>
            <w:tcBorders>
              <w:top w:val="nil"/>
              <w:bottom w:val="nil"/>
            </w:tcBorders>
            <w:vAlign w:val="center"/>
          </w:tcPr>
          <w:p w14:paraId="2BD21524" w14:textId="77777777" w:rsidR="004031C0" w:rsidRDefault="00B464C3">
            <w:pPr>
              <w:pStyle w:val="07-1"/>
            </w:pPr>
            <w:r>
              <w:t>100.00</w:t>
            </w:r>
          </w:p>
        </w:tc>
        <w:tc>
          <w:tcPr>
            <w:tcW w:w="1383" w:type="dxa"/>
            <w:tcBorders>
              <w:top w:val="nil"/>
              <w:bottom w:val="nil"/>
            </w:tcBorders>
            <w:vAlign w:val="center"/>
          </w:tcPr>
          <w:p w14:paraId="3581CDC9" w14:textId="77777777" w:rsidR="004031C0" w:rsidRDefault="00B464C3">
            <w:pPr>
              <w:pStyle w:val="07-1"/>
            </w:pPr>
            <w:r>
              <w:t>100.00</w:t>
            </w:r>
          </w:p>
        </w:tc>
        <w:tc>
          <w:tcPr>
            <w:tcW w:w="1383" w:type="dxa"/>
            <w:tcBorders>
              <w:top w:val="nil"/>
              <w:bottom w:val="nil"/>
            </w:tcBorders>
            <w:vAlign w:val="center"/>
          </w:tcPr>
          <w:p w14:paraId="4FC06B57" w14:textId="77777777" w:rsidR="004031C0" w:rsidRDefault="00B464C3">
            <w:pPr>
              <w:pStyle w:val="07-1"/>
            </w:pPr>
            <w:r>
              <w:t>100.00</w:t>
            </w:r>
          </w:p>
        </w:tc>
      </w:tr>
      <w:tr w:rsidR="004031C0" w14:paraId="680DE772" w14:textId="77777777">
        <w:trPr>
          <w:trHeight w:val="90"/>
          <w:jc w:val="center"/>
        </w:trPr>
        <w:tc>
          <w:tcPr>
            <w:tcW w:w="1383" w:type="dxa"/>
            <w:tcBorders>
              <w:top w:val="nil"/>
              <w:bottom w:val="nil"/>
              <w:right w:val="single" w:sz="4" w:space="0" w:color="000000"/>
            </w:tcBorders>
            <w:vAlign w:val="center"/>
          </w:tcPr>
          <w:p w14:paraId="4D33621F" w14:textId="77777777" w:rsidR="004031C0" w:rsidRDefault="00B464C3">
            <w:pPr>
              <w:pStyle w:val="07-1"/>
            </w:pPr>
            <w:r>
              <w:t>0.99</w:t>
            </w:r>
          </w:p>
        </w:tc>
        <w:tc>
          <w:tcPr>
            <w:tcW w:w="1383" w:type="dxa"/>
            <w:tcBorders>
              <w:top w:val="nil"/>
              <w:left w:val="single" w:sz="4" w:space="0" w:color="000000"/>
              <w:bottom w:val="nil"/>
            </w:tcBorders>
            <w:vAlign w:val="center"/>
          </w:tcPr>
          <w:p w14:paraId="47481342" w14:textId="77777777" w:rsidR="004031C0" w:rsidRDefault="00B464C3">
            <w:pPr>
              <w:pStyle w:val="07-1"/>
            </w:pPr>
            <w:r>
              <w:t>100.00</w:t>
            </w:r>
          </w:p>
        </w:tc>
        <w:tc>
          <w:tcPr>
            <w:tcW w:w="1383" w:type="dxa"/>
            <w:tcBorders>
              <w:top w:val="nil"/>
              <w:bottom w:val="nil"/>
            </w:tcBorders>
            <w:vAlign w:val="center"/>
          </w:tcPr>
          <w:p w14:paraId="33179635" w14:textId="77777777" w:rsidR="004031C0" w:rsidRDefault="00B464C3">
            <w:pPr>
              <w:pStyle w:val="07-1"/>
            </w:pPr>
            <w:r>
              <w:t>100.00</w:t>
            </w:r>
          </w:p>
        </w:tc>
        <w:tc>
          <w:tcPr>
            <w:tcW w:w="1383" w:type="dxa"/>
            <w:tcBorders>
              <w:top w:val="nil"/>
              <w:bottom w:val="nil"/>
            </w:tcBorders>
            <w:vAlign w:val="center"/>
          </w:tcPr>
          <w:p w14:paraId="2AEA30D1" w14:textId="77777777" w:rsidR="004031C0" w:rsidRDefault="00B464C3">
            <w:pPr>
              <w:pStyle w:val="07-1"/>
            </w:pPr>
            <w:r>
              <w:t>100.00</w:t>
            </w:r>
          </w:p>
        </w:tc>
        <w:tc>
          <w:tcPr>
            <w:tcW w:w="1383" w:type="dxa"/>
            <w:tcBorders>
              <w:top w:val="nil"/>
              <w:bottom w:val="nil"/>
            </w:tcBorders>
            <w:vAlign w:val="center"/>
          </w:tcPr>
          <w:p w14:paraId="755F994A" w14:textId="77777777" w:rsidR="004031C0" w:rsidRDefault="00B464C3">
            <w:pPr>
              <w:pStyle w:val="07-1"/>
            </w:pPr>
            <w:r>
              <w:t>100.00</w:t>
            </w:r>
          </w:p>
        </w:tc>
        <w:tc>
          <w:tcPr>
            <w:tcW w:w="1383" w:type="dxa"/>
            <w:tcBorders>
              <w:top w:val="nil"/>
              <w:bottom w:val="nil"/>
            </w:tcBorders>
            <w:vAlign w:val="center"/>
          </w:tcPr>
          <w:p w14:paraId="6F88A424" w14:textId="77777777" w:rsidR="004031C0" w:rsidRDefault="00B464C3">
            <w:pPr>
              <w:pStyle w:val="07-1"/>
            </w:pPr>
            <w:r>
              <w:t>100.00</w:t>
            </w:r>
          </w:p>
        </w:tc>
      </w:tr>
      <w:tr w:rsidR="004031C0" w14:paraId="6E11A88C" w14:textId="77777777">
        <w:trPr>
          <w:trHeight w:val="90"/>
          <w:jc w:val="center"/>
        </w:trPr>
        <w:tc>
          <w:tcPr>
            <w:tcW w:w="1383" w:type="dxa"/>
            <w:tcBorders>
              <w:top w:val="nil"/>
              <w:bottom w:val="nil"/>
              <w:right w:val="single" w:sz="4" w:space="0" w:color="000000"/>
            </w:tcBorders>
            <w:vAlign w:val="center"/>
          </w:tcPr>
          <w:p w14:paraId="7874EFAE" w14:textId="77777777" w:rsidR="004031C0" w:rsidRDefault="00B464C3">
            <w:pPr>
              <w:pStyle w:val="07-1"/>
            </w:pPr>
            <w:r>
              <w:t>0.999</w:t>
            </w:r>
          </w:p>
        </w:tc>
        <w:tc>
          <w:tcPr>
            <w:tcW w:w="1383" w:type="dxa"/>
            <w:tcBorders>
              <w:top w:val="nil"/>
              <w:left w:val="single" w:sz="4" w:space="0" w:color="000000"/>
              <w:bottom w:val="nil"/>
            </w:tcBorders>
            <w:vAlign w:val="center"/>
          </w:tcPr>
          <w:p w14:paraId="391BDC4C" w14:textId="77777777" w:rsidR="004031C0" w:rsidRDefault="00B464C3">
            <w:pPr>
              <w:pStyle w:val="07-1"/>
            </w:pPr>
            <w:r>
              <w:t>99.00</w:t>
            </w:r>
          </w:p>
        </w:tc>
        <w:tc>
          <w:tcPr>
            <w:tcW w:w="1383" w:type="dxa"/>
            <w:tcBorders>
              <w:top w:val="nil"/>
              <w:bottom w:val="nil"/>
            </w:tcBorders>
            <w:vAlign w:val="center"/>
          </w:tcPr>
          <w:p w14:paraId="7CDF33A3" w14:textId="77777777" w:rsidR="004031C0" w:rsidRDefault="00B464C3">
            <w:pPr>
              <w:pStyle w:val="07-1"/>
            </w:pPr>
            <w:r>
              <w:t>34.00</w:t>
            </w:r>
          </w:p>
        </w:tc>
        <w:tc>
          <w:tcPr>
            <w:tcW w:w="1383" w:type="dxa"/>
            <w:tcBorders>
              <w:top w:val="nil"/>
              <w:bottom w:val="nil"/>
            </w:tcBorders>
            <w:vAlign w:val="center"/>
          </w:tcPr>
          <w:p w14:paraId="19CCE0DD" w14:textId="77777777" w:rsidR="004031C0" w:rsidRDefault="00B464C3">
            <w:pPr>
              <w:pStyle w:val="07-1"/>
            </w:pPr>
            <w:r>
              <w:t>98.03</w:t>
            </w:r>
          </w:p>
        </w:tc>
        <w:tc>
          <w:tcPr>
            <w:tcW w:w="1383" w:type="dxa"/>
            <w:tcBorders>
              <w:top w:val="nil"/>
              <w:bottom w:val="nil"/>
            </w:tcBorders>
            <w:vAlign w:val="center"/>
          </w:tcPr>
          <w:p w14:paraId="63DB4072" w14:textId="77777777" w:rsidR="004031C0" w:rsidRDefault="00B464C3">
            <w:pPr>
              <w:pStyle w:val="07-1"/>
            </w:pPr>
            <w:r>
              <w:t>99.00</w:t>
            </w:r>
          </w:p>
        </w:tc>
        <w:tc>
          <w:tcPr>
            <w:tcW w:w="1383" w:type="dxa"/>
            <w:tcBorders>
              <w:top w:val="nil"/>
              <w:bottom w:val="nil"/>
            </w:tcBorders>
            <w:vAlign w:val="center"/>
          </w:tcPr>
          <w:p w14:paraId="6D443E29" w14:textId="77777777" w:rsidR="004031C0" w:rsidRDefault="00B464C3">
            <w:pPr>
              <w:pStyle w:val="07-1"/>
            </w:pPr>
            <w:r>
              <w:t>99.00</w:t>
            </w:r>
          </w:p>
        </w:tc>
      </w:tr>
      <w:tr w:rsidR="004031C0" w14:paraId="1C5F42E5" w14:textId="77777777">
        <w:trPr>
          <w:trHeight w:val="90"/>
          <w:jc w:val="center"/>
        </w:trPr>
        <w:tc>
          <w:tcPr>
            <w:tcW w:w="1383" w:type="dxa"/>
            <w:tcBorders>
              <w:top w:val="nil"/>
              <w:bottom w:val="single" w:sz="4" w:space="0" w:color="auto"/>
              <w:right w:val="single" w:sz="4" w:space="0" w:color="000000"/>
            </w:tcBorders>
            <w:vAlign w:val="center"/>
          </w:tcPr>
          <w:p w14:paraId="367BF43A" w14:textId="77777777" w:rsidR="004031C0" w:rsidRDefault="00B464C3">
            <w:pPr>
              <w:pStyle w:val="07-1"/>
            </w:pPr>
            <w:r>
              <w:t>0.9999</w:t>
            </w:r>
          </w:p>
        </w:tc>
        <w:tc>
          <w:tcPr>
            <w:tcW w:w="1383" w:type="dxa"/>
            <w:tcBorders>
              <w:top w:val="nil"/>
              <w:left w:val="single" w:sz="4" w:space="0" w:color="000000"/>
              <w:bottom w:val="single" w:sz="4" w:space="0" w:color="auto"/>
            </w:tcBorders>
            <w:vAlign w:val="center"/>
          </w:tcPr>
          <w:p w14:paraId="4C55282A" w14:textId="77777777" w:rsidR="004031C0" w:rsidRDefault="00B464C3">
            <w:pPr>
              <w:pStyle w:val="07-1"/>
            </w:pPr>
            <w:r>
              <w:t>3.00</w:t>
            </w:r>
          </w:p>
        </w:tc>
        <w:tc>
          <w:tcPr>
            <w:tcW w:w="1383" w:type="dxa"/>
            <w:tcBorders>
              <w:top w:val="nil"/>
              <w:bottom w:val="single" w:sz="4" w:space="0" w:color="auto"/>
            </w:tcBorders>
            <w:vAlign w:val="center"/>
          </w:tcPr>
          <w:p w14:paraId="79F2BDF4" w14:textId="77777777" w:rsidR="004031C0" w:rsidRDefault="00B464C3">
            <w:pPr>
              <w:pStyle w:val="07-1"/>
            </w:pPr>
            <w:r>
              <w:t>1.00</w:t>
            </w:r>
          </w:p>
        </w:tc>
        <w:tc>
          <w:tcPr>
            <w:tcW w:w="1383" w:type="dxa"/>
            <w:tcBorders>
              <w:top w:val="nil"/>
              <w:bottom w:val="single" w:sz="4" w:space="0" w:color="auto"/>
            </w:tcBorders>
            <w:vAlign w:val="center"/>
          </w:tcPr>
          <w:p w14:paraId="706E2CA7" w14:textId="77777777" w:rsidR="004031C0" w:rsidRDefault="00B464C3">
            <w:pPr>
              <w:pStyle w:val="07-1"/>
            </w:pPr>
            <w:r>
              <w:t>1.38</w:t>
            </w:r>
          </w:p>
        </w:tc>
        <w:tc>
          <w:tcPr>
            <w:tcW w:w="1383" w:type="dxa"/>
            <w:tcBorders>
              <w:top w:val="nil"/>
              <w:bottom w:val="single" w:sz="4" w:space="0" w:color="auto"/>
            </w:tcBorders>
            <w:vAlign w:val="center"/>
          </w:tcPr>
          <w:p w14:paraId="4DB3FBFA" w14:textId="77777777" w:rsidR="004031C0" w:rsidRDefault="00B464C3">
            <w:pPr>
              <w:pStyle w:val="07-1"/>
            </w:pPr>
            <w:r>
              <w:t>1.00</w:t>
            </w:r>
          </w:p>
        </w:tc>
        <w:tc>
          <w:tcPr>
            <w:tcW w:w="1383" w:type="dxa"/>
            <w:tcBorders>
              <w:top w:val="nil"/>
              <w:bottom w:val="single" w:sz="4" w:space="0" w:color="auto"/>
            </w:tcBorders>
            <w:vAlign w:val="center"/>
          </w:tcPr>
          <w:p w14:paraId="0CD682A9" w14:textId="77777777" w:rsidR="004031C0" w:rsidRDefault="00B464C3">
            <w:pPr>
              <w:pStyle w:val="07-1"/>
            </w:pPr>
            <w:r>
              <w:t>1.00</w:t>
            </w:r>
          </w:p>
        </w:tc>
      </w:tr>
    </w:tbl>
    <w:p w14:paraId="0D961932" w14:textId="77777777" w:rsidR="004031C0" w:rsidRDefault="004031C0">
      <w:pPr>
        <w:pStyle w:val="01-"/>
        <w:ind w:firstLineChars="0" w:firstLine="0"/>
      </w:pPr>
    </w:p>
    <w:p w14:paraId="52514A03" w14:textId="77777777" w:rsidR="004031C0" w:rsidRDefault="00B464C3">
      <w:pPr>
        <w:pStyle w:val="01-"/>
        <w:numPr>
          <w:ilvl w:val="0"/>
          <w:numId w:val="14"/>
        </w:numPr>
        <w:ind w:firstLineChars="0" w:firstLine="0"/>
      </w:pPr>
      <w:proofErr w:type="spellStart"/>
      <w:r>
        <w:lastRenderedPageBreak/>
        <w:t>AFLNet</w:t>
      </w:r>
      <w:proofErr w:type="spellEnd"/>
      <w:r>
        <w:t>的动态插桩模式即</w:t>
      </w:r>
      <w:r>
        <w:t>QEMU-USER</w:t>
      </w:r>
      <w:r>
        <w:t>模式下，</w:t>
      </w:r>
      <w:r>
        <w:t>100</w:t>
      </w:r>
      <w:r>
        <w:t>次请求生成的</w:t>
      </w:r>
      <w:r>
        <w:t>100</w:t>
      </w:r>
      <w:r>
        <w:t>个</w:t>
      </w:r>
      <w:proofErr w:type="spellStart"/>
      <w:r>
        <w:t>trace_bits</w:t>
      </w:r>
      <w:proofErr w:type="spellEnd"/>
      <w:r>
        <w:t>(</w:t>
      </w:r>
      <w:r>
        <w:t>实际为</w:t>
      </w:r>
      <w:r>
        <w:t>110</w:t>
      </w:r>
      <w:r>
        <w:t>次请求筛去前</w:t>
      </w:r>
      <w:r>
        <w:t>10</w:t>
      </w:r>
      <w:r>
        <w:t>项不稳定数据</w:t>
      </w:r>
      <w:r>
        <w:t>)</w:t>
      </w:r>
      <w:r>
        <w:t>的</w:t>
      </w:r>
      <w:r>
        <w:t>“</w:t>
      </w:r>
      <w:r>
        <w:t>家人数目</w:t>
      </w:r>
      <w:r>
        <w:t>(</w:t>
      </w:r>
      <w:proofErr w:type="spellStart"/>
      <w:r>
        <w:t>Family_Count</w:t>
      </w:r>
      <w:proofErr w:type="spellEnd"/>
      <w:r>
        <w:t>)”</w:t>
      </w:r>
      <w:r>
        <w:t>的统计结果如下</w:t>
      </w:r>
      <w:r>
        <w:t>(</w:t>
      </w:r>
      <w:r>
        <w:t>三次实验取均值</w:t>
      </w:r>
      <w:r>
        <w:t>)</w:t>
      </w:r>
      <w:r>
        <w:t>：</w:t>
      </w:r>
    </w:p>
    <w:p w14:paraId="13912D6F" w14:textId="77777777" w:rsidR="004031C0" w:rsidRDefault="004031C0">
      <w:pPr>
        <w:pStyle w:val="01-"/>
        <w:ind w:firstLineChars="0" w:firstLine="0"/>
      </w:pPr>
    </w:p>
    <w:p w14:paraId="4388B4B8" w14:textId="77777777" w:rsidR="004031C0" w:rsidRDefault="00B464C3">
      <w:pPr>
        <w:pStyle w:val="07-"/>
      </w:pPr>
      <w:r>
        <w:t>表</w:t>
      </w:r>
      <w:r>
        <w:t xml:space="preserve"> 5-2 </w:t>
      </w:r>
      <w:proofErr w:type="spellStart"/>
      <w:r>
        <w:t>AFLNet</w:t>
      </w:r>
      <w:proofErr w:type="spellEnd"/>
      <w:r>
        <w:t>动态插桩模式下的</w:t>
      </w:r>
      <w:proofErr w:type="spellStart"/>
      <w:r>
        <w:t>Family_Count</w:t>
      </w:r>
      <w:proofErr w:type="spellEnd"/>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4031C0" w14:paraId="23EC8DA0" w14:textId="77777777">
        <w:trPr>
          <w:trHeight w:val="374"/>
          <w:jc w:val="center"/>
        </w:trPr>
        <w:tc>
          <w:tcPr>
            <w:tcW w:w="1383" w:type="dxa"/>
            <w:vMerge w:val="restart"/>
            <w:tcBorders>
              <w:top w:val="single" w:sz="4" w:space="0" w:color="auto"/>
              <w:right w:val="single" w:sz="4" w:space="0" w:color="000000"/>
            </w:tcBorders>
            <w:vAlign w:val="center"/>
          </w:tcPr>
          <w:p w14:paraId="6E89D5ED" w14:textId="77777777" w:rsidR="004031C0" w:rsidRDefault="00B464C3">
            <w:pPr>
              <w:pStyle w:val="07-1"/>
            </w:pPr>
            <w:r>
              <w:t>相似度阈值</w:t>
            </w:r>
          </w:p>
        </w:tc>
        <w:tc>
          <w:tcPr>
            <w:tcW w:w="6915" w:type="dxa"/>
            <w:gridSpan w:val="5"/>
            <w:tcBorders>
              <w:top w:val="single" w:sz="4" w:space="0" w:color="auto"/>
              <w:left w:val="single" w:sz="4" w:space="0" w:color="000000"/>
              <w:bottom w:val="single" w:sz="4" w:space="0" w:color="auto"/>
            </w:tcBorders>
            <w:vAlign w:val="center"/>
          </w:tcPr>
          <w:p w14:paraId="38E0D232" w14:textId="77777777" w:rsidR="004031C0" w:rsidRDefault="00B464C3">
            <w:pPr>
              <w:pStyle w:val="07-1"/>
            </w:pPr>
            <w:proofErr w:type="spellStart"/>
            <w:r>
              <w:t>AFLNet</w:t>
            </w:r>
            <w:proofErr w:type="spellEnd"/>
            <w:r>
              <w:t>动态插桩模式</w:t>
            </w:r>
            <w:r>
              <w:t xml:space="preserve">:  </w:t>
            </w:r>
            <w:proofErr w:type="spellStart"/>
            <w:r>
              <w:t>Family_Count</w:t>
            </w:r>
            <w:proofErr w:type="spellEnd"/>
          </w:p>
        </w:tc>
      </w:tr>
      <w:tr w:rsidR="004031C0" w14:paraId="2979552B" w14:textId="77777777">
        <w:trPr>
          <w:trHeight w:val="374"/>
          <w:jc w:val="center"/>
        </w:trPr>
        <w:tc>
          <w:tcPr>
            <w:tcW w:w="1383" w:type="dxa"/>
            <w:vMerge/>
            <w:tcBorders>
              <w:bottom w:val="single" w:sz="4" w:space="0" w:color="auto"/>
              <w:right w:val="single" w:sz="4" w:space="0" w:color="000000"/>
            </w:tcBorders>
            <w:vAlign w:val="center"/>
          </w:tcPr>
          <w:p w14:paraId="4501F536" w14:textId="77777777" w:rsidR="004031C0" w:rsidRDefault="004031C0">
            <w:pPr>
              <w:pStyle w:val="07-1"/>
            </w:pPr>
          </w:p>
        </w:tc>
        <w:tc>
          <w:tcPr>
            <w:tcW w:w="1383" w:type="dxa"/>
            <w:tcBorders>
              <w:top w:val="single" w:sz="4" w:space="0" w:color="auto"/>
              <w:left w:val="single" w:sz="4" w:space="0" w:color="000000"/>
              <w:bottom w:val="single" w:sz="4" w:space="0" w:color="auto"/>
              <w:right w:val="nil"/>
            </w:tcBorders>
            <w:vAlign w:val="center"/>
          </w:tcPr>
          <w:p w14:paraId="7728FA65" w14:textId="77777777" w:rsidR="004031C0" w:rsidRDefault="00B464C3">
            <w:pPr>
              <w:pStyle w:val="07-1"/>
            </w:pPr>
            <w:r>
              <w:t>最大值</w:t>
            </w:r>
          </w:p>
        </w:tc>
        <w:tc>
          <w:tcPr>
            <w:tcW w:w="1383" w:type="dxa"/>
            <w:tcBorders>
              <w:top w:val="single" w:sz="4" w:space="0" w:color="auto"/>
              <w:left w:val="nil"/>
              <w:bottom w:val="single" w:sz="4" w:space="0" w:color="auto"/>
              <w:right w:val="nil"/>
            </w:tcBorders>
            <w:vAlign w:val="center"/>
          </w:tcPr>
          <w:p w14:paraId="7A1AF677" w14:textId="77777777" w:rsidR="004031C0" w:rsidRDefault="00B464C3">
            <w:pPr>
              <w:pStyle w:val="07-1"/>
            </w:pPr>
            <w:r>
              <w:t>最小值</w:t>
            </w:r>
          </w:p>
        </w:tc>
        <w:tc>
          <w:tcPr>
            <w:tcW w:w="1383" w:type="dxa"/>
            <w:tcBorders>
              <w:top w:val="single" w:sz="4" w:space="0" w:color="auto"/>
              <w:left w:val="nil"/>
              <w:bottom w:val="single" w:sz="4" w:space="0" w:color="auto"/>
              <w:right w:val="nil"/>
            </w:tcBorders>
            <w:vAlign w:val="center"/>
          </w:tcPr>
          <w:p w14:paraId="776E2425" w14:textId="77777777" w:rsidR="004031C0" w:rsidRDefault="00B464C3">
            <w:pPr>
              <w:pStyle w:val="07-1"/>
            </w:pPr>
            <w:r>
              <w:t>平均值</w:t>
            </w:r>
          </w:p>
        </w:tc>
        <w:tc>
          <w:tcPr>
            <w:tcW w:w="1383" w:type="dxa"/>
            <w:tcBorders>
              <w:top w:val="single" w:sz="4" w:space="0" w:color="auto"/>
              <w:left w:val="nil"/>
              <w:bottom w:val="single" w:sz="4" w:space="0" w:color="auto"/>
            </w:tcBorders>
            <w:vAlign w:val="center"/>
          </w:tcPr>
          <w:p w14:paraId="576D9574" w14:textId="77777777" w:rsidR="004031C0" w:rsidRDefault="00B464C3">
            <w:pPr>
              <w:pStyle w:val="07-1"/>
            </w:pPr>
            <w:r>
              <w:t>中位数</w:t>
            </w:r>
          </w:p>
        </w:tc>
        <w:tc>
          <w:tcPr>
            <w:tcW w:w="1383" w:type="dxa"/>
            <w:tcBorders>
              <w:top w:val="single" w:sz="4" w:space="0" w:color="auto"/>
              <w:left w:val="nil"/>
              <w:bottom w:val="single" w:sz="4" w:space="0" w:color="auto"/>
            </w:tcBorders>
            <w:vAlign w:val="center"/>
          </w:tcPr>
          <w:p w14:paraId="220B6047" w14:textId="77777777" w:rsidR="004031C0" w:rsidRDefault="00B464C3">
            <w:pPr>
              <w:pStyle w:val="07-1"/>
            </w:pPr>
            <w:r>
              <w:t>众数</w:t>
            </w:r>
          </w:p>
        </w:tc>
      </w:tr>
      <w:tr w:rsidR="004031C0" w14:paraId="55DE8562" w14:textId="77777777">
        <w:trPr>
          <w:trHeight w:val="90"/>
          <w:jc w:val="center"/>
        </w:trPr>
        <w:tc>
          <w:tcPr>
            <w:tcW w:w="1383" w:type="dxa"/>
            <w:tcBorders>
              <w:top w:val="nil"/>
              <w:bottom w:val="nil"/>
              <w:right w:val="single" w:sz="4" w:space="0" w:color="000000"/>
            </w:tcBorders>
            <w:vAlign w:val="center"/>
          </w:tcPr>
          <w:p w14:paraId="2EC51023" w14:textId="77777777" w:rsidR="004031C0" w:rsidRDefault="00B464C3">
            <w:pPr>
              <w:pStyle w:val="07-1"/>
            </w:pPr>
            <w:r>
              <w:t>0.9</w:t>
            </w:r>
          </w:p>
        </w:tc>
        <w:tc>
          <w:tcPr>
            <w:tcW w:w="1383" w:type="dxa"/>
            <w:tcBorders>
              <w:top w:val="nil"/>
              <w:left w:val="single" w:sz="4" w:space="0" w:color="000000"/>
              <w:bottom w:val="nil"/>
            </w:tcBorders>
            <w:vAlign w:val="center"/>
          </w:tcPr>
          <w:p w14:paraId="5908ED6C" w14:textId="77777777" w:rsidR="004031C0" w:rsidRDefault="00B464C3">
            <w:pPr>
              <w:pStyle w:val="07-1"/>
            </w:pPr>
            <w:r>
              <w:t>100.00</w:t>
            </w:r>
          </w:p>
        </w:tc>
        <w:tc>
          <w:tcPr>
            <w:tcW w:w="1383" w:type="dxa"/>
            <w:tcBorders>
              <w:top w:val="nil"/>
              <w:bottom w:val="nil"/>
            </w:tcBorders>
            <w:vAlign w:val="center"/>
          </w:tcPr>
          <w:p w14:paraId="468938DA" w14:textId="77777777" w:rsidR="004031C0" w:rsidRDefault="00B464C3">
            <w:pPr>
              <w:pStyle w:val="07-1"/>
            </w:pPr>
            <w:r>
              <w:t>100.00</w:t>
            </w:r>
          </w:p>
        </w:tc>
        <w:tc>
          <w:tcPr>
            <w:tcW w:w="1383" w:type="dxa"/>
            <w:tcBorders>
              <w:top w:val="nil"/>
              <w:bottom w:val="nil"/>
            </w:tcBorders>
            <w:vAlign w:val="center"/>
          </w:tcPr>
          <w:p w14:paraId="1956DD43" w14:textId="77777777" w:rsidR="004031C0" w:rsidRDefault="00B464C3">
            <w:pPr>
              <w:pStyle w:val="07-1"/>
            </w:pPr>
            <w:r>
              <w:t>100.00</w:t>
            </w:r>
          </w:p>
        </w:tc>
        <w:tc>
          <w:tcPr>
            <w:tcW w:w="1383" w:type="dxa"/>
            <w:tcBorders>
              <w:top w:val="nil"/>
              <w:bottom w:val="nil"/>
            </w:tcBorders>
            <w:vAlign w:val="center"/>
          </w:tcPr>
          <w:p w14:paraId="3473138E" w14:textId="77777777" w:rsidR="004031C0" w:rsidRDefault="00B464C3">
            <w:pPr>
              <w:pStyle w:val="07-1"/>
            </w:pPr>
            <w:r>
              <w:t>100.00</w:t>
            </w:r>
          </w:p>
        </w:tc>
        <w:tc>
          <w:tcPr>
            <w:tcW w:w="1383" w:type="dxa"/>
            <w:tcBorders>
              <w:top w:val="nil"/>
              <w:bottom w:val="nil"/>
            </w:tcBorders>
            <w:vAlign w:val="center"/>
          </w:tcPr>
          <w:p w14:paraId="3DC1FB9D" w14:textId="77777777" w:rsidR="004031C0" w:rsidRDefault="00B464C3">
            <w:pPr>
              <w:pStyle w:val="07-1"/>
            </w:pPr>
            <w:r>
              <w:t>100.00</w:t>
            </w:r>
          </w:p>
        </w:tc>
      </w:tr>
      <w:tr w:rsidR="004031C0" w14:paraId="5705898C" w14:textId="77777777">
        <w:trPr>
          <w:trHeight w:val="90"/>
          <w:jc w:val="center"/>
        </w:trPr>
        <w:tc>
          <w:tcPr>
            <w:tcW w:w="1383" w:type="dxa"/>
            <w:tcBorders>
              <w:top w:val="nil"/>
              <w:bottom w:val="nil"/>
              <w:right w:val="single" w:sz="4" w:space="0" w:color="000000"/>
            </w:tcBorders>
            <w:vAlign w:val="center"/>
          </w:tcPr>
          <w:p w14:paraId="54AFE827" w14:textId="77777777" w:rsidR="004031C0" w:rsidRDefault="00B464C3">
            <w:pPr>
              <w:pStyle w:val="07-1"/>
            </w:pPr>
            <w:r>
              <w:t>0.95</w:t>
            </w:r>
          </w:p>
        </w:tc>
        <w:tc>
          <w:tcPr>
            <w:tcW w:w="1383" w:type="dxa"/>
            <w:tcBorders>
              <w:top w:val="nil"/>
              <w:left w:val="single" w:sz="4" w:space="0" w:color="000000"/>
              <w:bottom w:val="nil"/>
            </w:tcBorders>
            <w:vAlign w:val="center"/>
          </w:tcPr>
          <w:p w14:paraId="7B69FB0D" w14:textId="77777777" w:rsidR="004031C0" w:rsidRDefault="00B464C3">
            <w:pPr>
              <w:pStyle w:val="07-1"/>
            </w:pPr>
            <w:r>
              <w:t>100.00</w:t>
            </w:r>
          </w:p>
        </w:tc>
        <w:tc>
          <w:tcPr>
            <w:tcW w:w="1383" w:type="dxa"/>
            <w:tcBorders>
              <w:top w:val="nil"/>
              <w:bottom w:val="nil"/>
            </w:tcBorders>
            <w:vAlign w:val="center"/>
          </w:tcPr>
          <w:p w14:paraId="2BD12E97" w14:textId="77777777" w:rsidR="004031C0" w:rsidRDefault="00B464C3">
            <w:pPr>
              <w:pStyle w:val="07-1"/>
            </w:pPr>
            <w:r>
              <w:t>100.00</w:t>
            </w:r>
          </w:p>
        </w:tc>
        <w:tc>
          <w:tcPr>
            <w:tcW w:w="1383" w:type="dxa"/>
            <w:tcBorders>
              <w:top w:val="nil"/>
              <w:bottom w:val="nil"/>
            </w:tcBorders>
            <w:vAlign w:val="center"/>
          </w:tcPr>
          <w:p w14:paraId="12F51CEB" w14:textId="77777777" w:rsidR="004031C0" w:rsidRDefault="00B464C3">
            <w:pPr>
              <w:pStyle w:val="07-1"/>
            </w:pPr>
            <w:r>
              <w:t>100.00</w:t>
            </w:r>
          </w:p>
        </w:tc>
        <w:tc>
          <w:tcPr>
            <w:tcW w:w="1383" w:type="dxa"/>
            <w:tcBorders>
              <w:top w:val="nil"/>
              <w:bottom w:val="nil"/>
            </w:tcBorders>
            <w:vAlign w:val="center"/>
          </w:tcPr>
          <w:p w14:paraId="6063107A" w14:textId="77777777" w:rsidR="004031C0" w:rsidRDefault="00B464C3">
            <w:pPr>
              <w:pStyle w:val="07-1"/>
            </w:pPr>
            <w:r>
              <w:t>100.00</w:t>
            </w:r>
          </w:p>
        </w:tc>
        <w:tc>
          <w:tcPr>
            <w:tcW w:w="1383" w:type="dxa"/>
            <w:tcBorders>
              <w:top w:val="nil"/>
              <w:bottom w:val="nil"/>
            </w:tcBorders>
            <w:vAlign w:val="center"/>
          </w:tcPr>
          <w:p w14:paraId="537BFF7F" w14:textId="77777777" w:rsidR="004031C0" w:rsidRDefault="00B464C3">
            <w:pPr>
              <w:pStyle w:val="07-1"/>
            </w:pPr>
            <w:r>
              <w:t>100.00</w:t>
            </w:r>
          </w:p>
        </w:tc>
      </w:tr>
      <w:tr w:rsidR="004031C0" w14:paraId="1B29703A" w14:textId="77777777">
        <w:trPr>
          <w:trHeight w:val="90"/>
          <w:jc w:val="center"/>
        </w:trPr>
        <w:tc>
          <w:tcPr>
            <w:tcW w:w="1383" w:type="dxa"/>
            <w:tcBorders>
              <w:top w:val="nil"/>
              <w:bottom w:val="nil"/>
              <w:right w:val="single" w:sz="4" w:space="0" w:color="000000"/>
            </w:tcBorders>
            <w:vAlign w:val="center"/>
          </w:tcPr>
          <w:p w14:paraId="0A7A949B" w14:textId="77777777" w:rsidR="004031C0" w:rsidRDefault="00B464C3">
            <w:pPr>
              <w:pStyle w:val="07-1"/>
            </w:pPr>
            <w:r>
              <w:t>0.99</w:t>
            </w:r>
          </w:p>
        </w:tc>
        <w:tc>
          <w:tcPr>
            <w:tcW w:w="1383" w:type="dxa"/>
            <w:tcBorders>
              <w:top w:val="nil"/>
              <w:left w:val="single" w:sz="4" w:space="0" w:color="000000"/>
              <w:bottom w:val="nil"/>
            </w:tcBorders>
            <w:vAlign w:val="center"/>
          </w:tcPr>
          <w:p w14:paraId="1BA3C27F" w14:textId="77777777" w:rsidR="004031C0" w:rsidRDefault="00B464C3">
            <w:pPr>
              <w:pStyle w:val="07-1"/>
            </w:pPr>
            <w:r>
              <w:t>96.00</w:t>
            </w:r>
          </w:p>
        </w:tc>
        <w:tc>
          <w:tcPr>
            <w:tcW w:w="1383" w:type="dxa"/>
            <w:tcBorders>
              <w:top w:val="nil"/>
              <w:bottom w:val="nil"/>
            </w:tcBorders>
            <w:vAlign w:val="center"/>
          </w:tcPr>
          <w:p w14:paraId="746940D9" w14:textId="77777777" w:rsidR="004031C0" w:rsidRDefault="00B464C3">
            <w:pPr>
              <w:pStyle w:val="07-1"/>
            </w:pPr>
            <w:r>
              <w:t>3.33</w:t>
            </w:r>
          </w:p>
        </w:tc>
        <w:tc>
          <w:tcPr>
            <w:tcW w:w="1383" w:type="dxa"/>
            <w:tcBorders>
              <w:top w:val="nil"/>
              <w:bottom w:val="nil"/>
            </w:tcBorders>
            <w:vAlign w:val="center"/>
          </w:tcPr>
          <w:p w14:paraId="04E9C650" w14:textId="77777777" w:rsidR="004031C0" w:rsidRDefault="00B464C3">
            <w:pPr>
              <w:pStyle w:val="07-1"/>
            </w:pPr>
            <w:r>
              <w:t>93.53</w:t>
            </w:r>
          </w:p>
        </w:tc>
        <w:tc>
          <w:tcPr>
            <w:tcW w:w="1383" w:type="dxa"/>
            <w:tcBorders>
              <w:top w:val="nil"/>
              <w:bottom w:val="nil"/>
            </w:tcBorders>
            <w:vAlign w:val="center"/>
          </w:tcPr>
          <w:p w14:paraId="176999BF" w14:textId="77777777" w:rsidR="004031C0" w:rsidRDefault="00B464C3">
            <w:pPr>
              <w:pStyle w:val="07-1"/>
            </w:pPr>
            <w:r>
              <w:t>96.67</w:t>
            </w:r>
          </w:p>
        </w:tc>
        <w:tc>
          <w:tcPr>
            <w:tcW w:w="1383" w:type="dxa"/>
            <w:tcBorders>
              <w:top w:val="nil"/>
              <w:bottom w:val="nil"/>
            </w:tcBorders>
            <w:vAlign w:val="center"/>
          </w:tcPr>
          <w:p w14:paraId="493BEE15" w14:textId="77777777" w:rsidR="004031C0" w:rsidRDefault="00B464C3">
            <w:pPr>
              <w:pStyle w:val="07-1"/>
            </w:pPr>
            <w:r>
              <w:t>96.67</w:t>
            </w:r>
          </w:p>
        </w:tc>
      </w:tr>
      <w:tr w:rsidR="004031C0" w14:paraId="4D4D8FB5" w14:textId="77777777">
        <w:trPr>
          <w:trHeight w:val="90"/>
          <w:jc w:val="center"/>
        </w:trPr>
        <w:tc>
          <w:tcPr>
            <w:tcW w:w="1383" w:type="dxa"/>
            <w:tcBorders>
              <w:top w:val="nil"/>
              <w:bottom w:val="nil"/>
              <w:right w:val="single" w:sz="4" w:space="0" w:color="000000"/>
            </w:tcBorders>
            <w:vAlign w:val="center"/>
          </w:tcPr>
          <w:p w14:paraId="1FC31752" w14:textId="77777777" w:rsidR="004031C0" w:rsidRDefault="00B464C3">
            <w:pPr>
              <w:pStyle w:val="07-1"/>
            </w:pPr>
            <w:r>
              <w:t>0.999</w:t>
            </w:r>
          </w:p>
        </w:tc>
        <w:tc>
          <w:tcPr>
            <w:tcW w:w="1383" w:type="dxa"/>
            <w:tcBorders>
              <w:top w:val="nil"/>
              <w:left w:val="single" w:sz="4" w:space="0" w:color="000000"/>
              <w:bottom w:val="nil"/>
            </w:tcBorders>
            <w:vAlign w:val="center"/>
          </w:tcPr>
          <w:p w14:paraId="1A626BC0" w14:textId="77777777" w:rsidR="004031C0" w:rsidRDefault="00B464C3">
            <w:pPr>
              <w:pStyle w:val="07-1"/>
            </w:pPr>
            <w:r>
              <w:t>89.67</w:t>
            </w:r>
          </w:p>
        </w:tc>
        <w:tc>
          <w:tcPr>
            <w:tcW w:w="1383" w:type="dxa"/>
            <w:tcBorders>
              <w:top w:val="nil"/>
              <w:bottom w:val="nil"/>
            </w:tcBorders>
            <w:vAlign w:val="center"/>
          </w:tcPr>
          <w:p w14:paraId="4CCC58C0" w14:textId="77777777" w:rsidR="004031C0" w:rsidRDefault="00B464C3">
            <w:pPr>
              <w:pStyle w:val="07-1"/>
            </w:pPr>
            <w:r>
              <w:t>1.33</w:t>
            </w:r>
          </w:p>
        </w:tc>
        <w:tc>
          <w:tcPr>
            <w:tcW w:w="1383" w:type="dxa"/>
            <w:tcBorders>
              <w:top w:val="nil"/>
              <w:bottom w:val="nil"/>
            </w:tcBorders>
            <w:vAlign w:val="center"/>
          </w:tcPr>
          <w:p w14:paraId="567599D6" w14:textId="77777777" w:rsidR="004031C0" w:rsidRDefault="00B464C3">
            <w:pPr>
              <w:pStyle w:val="07-1"/>
            </w:pPr>
            <w:r>
              <w:t>80.08</w:t>
            </w:r>
          </w:p>
        </w:tc>
        <w:tc>
          <w:tcPr>
            <w:tcW w:w="1383" w:type="dxa"/>
            <w:tcBorders>
              <w:top w:val="nil"/>
              <w:bottom w:val="nil"/>
            </w:tcBorders>
            <w:vAlign w:val="center"/>
          </w:tcPr>
          <w:p w14:paraId="789B89A5" w14:textId="77777777" w:rsidR="004031C0" w:rsidRDefault="00B464C3">
            <w:pPr>
              <w:pStyle w:val="07-1"/>
            </w:pPr>
            <w:r>
              <w:t>89.33</w:t>
            </w:r>
          </w:p>
        </w:tc>
        <w:tc>
          <w:tcPr>
            <w:tcW w:w="1383" w:type="dxa"/>
            <w:tcBorders>
              <w:top w:val="nil"/>
              <w:bottom w:val="nil"/>
            </w:tcBorders>
            <w:vAlign w:val="center"/>
          </w:tcPr>
          <w:p w14:paraId="01FC7628" w14:textId="77777777" w:rsidR="004031C0" w:rsidRDefault="00B464C3">
            <w:pPr>
              <w:pStyle w:val="07-1"/>
            </w:pPr>
            <w:r>
              <w:t>89.33</w:t>
            </w:r>
          </w:p>
        </w:tc>
      </w:tr>
      <w:tr w:rsidR="004031C0" w14:paraId="1A212428" w14:textId="77777777">
        <w:trPr>
          <w:trHeight w:val="90"/>
          <w:jc w:val="center"/>
        </w:trPr>
        <w:tc>
          <w:tcPr>
            <w:tcW w:w="1383" w:type="dxa"/>
            <w:tcBorders>
              <w:top w:val="nil"/>
              <w:bottom w:val="single" w:sz="4" w:space="0" w:color="auto"/>
              <w:right w:val="single" w:sz="4" w:space="0" w:color="000000"/>
            </w:tcBorders>
            <w:vAlign w:val="center"/>
          </w:tcPr>
          <w:p w14:paraId="338EEEEB" w14:textId="77777777" w:rsidR="004031C0" w:rsidRDefault="00B464C3">
            <w:pPr>
              <w:pStyle w:val="07-1"/>
            </w:pPr>
            <w:r>
              <w:t>0.9999</w:t>
            </w:r>
          </w:p>
        </w:tc>
        <w:tc>
          <w:tcPr>
            <w:tcW w:w="1383" w:type="dxa"/>
            <w:tcBorders>
              <w:top w:val="nil"/>
              <w:left w:val="single" w:sz="4" w:space="0" w:color="000000"/>
              <w:bottom w:val="single" w:sz="4" w:space="0" w:color="auto"/>
            </w:tcBorders>
            <w:vAlign w:val="center"/>
          </w:tcPr>
          <w:p w14:paraId="0D7087E3" w14:textId="77777777" w:rsidR="004031C0" w:rsidRDefault="00B464C3">
            <w:pPr>
              <w:pStyle w:val="07-1"/>
            </w:pPr>
            <w:r>
              <w:t>3.00</w:t>
            </w:r>
          </w:p>
        </w:tc>
        <w:tc>
          <w:tcPr>
            <w:tcW w:w="1383" w:type="dxa"/>
            <w:tcBorders>
              <w:top w:val="nil"/>
              <w:bottom w:val="single" w:sz="4" w:space="0" w:color="auto"/>
            </w:tcBorders>
            <w:vAlign w:val="center"/>
          </w:tcPr>
          <w:p w14:paraId="3119D320" w14:textId="77777777" w:rsidR="004031C0" w:rsidRDefault="00B464C3">
            <w:pPr>
              <w:pStyle w:val="07-1"/>
            </w:pPr>
            <w:r>
              <w:t>1.00</w:t>
            </w:r>
          </w:p>
        </w:tc>
        <w:tc>
          <w:tcPr>
            <w:tcW w:w="1383" w:type="dxa"/>
            <w:tcBorders>
              <w:top w:val="nil"/>
              <w:bottom w:val="single" w:sz="4" w:space="0" w:color="auto"/>
            </w:tcBorders>
            <w:vAlign w:val="center"/>
          </w:tcPr>
          <w:p w14:paraId="46C54D4A" w14:textId="77777777" w:rsidR="004031C0" w:rsidRDefault="00B464C3">
            <w:pPr>
              <w:pStyle w:val="07-1"/>
            </w:pPr>
            <w:r>
              <w:t>1.26</w:t>
            </w:r>
          </w:p>
        </w:tc>
        <w:tc>
          <w:tcPr>
            <w:tcW w:w="1383" w:type="dxa"/>
            <w:tcBorders>
              <w:top w:val="nil"/>
              <w:bottom w:val="single" w:sz="4" w:space="0" w:color="auto"/>
            </w:tcBorders>
            <w:vAlign w:val="center"/>
          </w:tcPr>
          <w:p w14:paraId="1A32E17B" w14:textId="77777777" w:rsidR="004031C0" w:rsidRDefault="00B464C3">
            <w:pPr>
              <w:pStyle w:val="07-1"/>
            </w:pPr>
            <w:r>
              <w:t>1.00</w:t>
            </w:r>
          </w:p>
        </w:tc>
        <w:tc>
          <w:tcPr>
            <w:tcW w:w="1383" w:type="dxa"/>
            <w:tcBorders>
              <w:top w:val="nil"/>
              <w:bottom w:val="single" w:sz="4" w:space="0" w:color="auto"/>
            </w:tcBorders>
            <w:vAlign w:val="center"/>
          </w:tcPr>
          <w:p w14:paraId="2D00FE1B" w14:textId="77777777" w:rsidR="004031C0" w:rsidRDefault="00B464C3">
            <w:pPr>
              <w:pStyle w:val="07-1"/>
            </w:pPr>
            <w:r>
              <w:t>1.00</w:t>
            </w:r>
          </w:p>
        </w:tc>
      </w:tr>
    </w:tbl>
    <w:p w14:paraId="0474DDEA" w14:textId="77777777" w:rsidR="004031C0" w:rsidRDefault="004031C0">
      <w:pPr>
        <w:pStyle w:val="01-"/>
        <w:ind w:firstLineChars="0" w:firstLine="0"/>
      </w:pPr>
    </w:p>
    <w:p w14:paraId="12720326" w14:textId="77777777" w:rsidR="004031C0" w:rsidRDefault="00B464C3">
      <w:pPr>
        <w:pStyle w:val="01-"/>
        <w:numPr>
          <w:ilvl w:val="0"/>
          <w:numId w:val="14"/>
        </w:numPr>
        <w:ind w:firstLineChars="0" w:firstLine="0"/>
      </w:pPr>
      <w:proofErr w:type="spellStart"/>
      <w:r>
        <w:t>AFLNetSpy</w:t>
      </w:r>
      <w:proofErr w:type="spellEnd"/>
      <w:r>
        <w:t>系统模式下，</w:t>
      </w:r>
      <w:r>
        <w:t>100</w:t>
      </w:r>
      <w:r>
        <w:t>次请求生成的</w:t>
      </w:r>
      <w:r>
        <w:t>100</w:t>
      </w:r>
      <w:r>
        <w:t>个</w:t>
      </w:r>
      <w:proofErr w:type="spellStart"/>
      <w:r>
        <w:t>trace_bits</w:t>
      </w:r>
      <w:proofErr w:type="spellEnd"/>
      <w:r>
        <w:t>(</w:t>
      </w:r>
      <w:r>
        <w:t>实际为</w:t>
      </w:r>
      <w:r>
        <w:t>110</w:t>
      </w:r>
      <w:r>
        <w:t>次请求筛去前</w:t>
      </w:r>
      <w:r>
        <w:t>10</w:t>
      </w:r>
      <w:r>
        <w:t>项不稳定数据</w:t>
      </w:r>
      <w:r>
        <w:t>)</w:t>
      </w:r>
      <w:r>
        <w:t>，的</w:t>
      </w:r>
      <w:r>
        <w:t>“</w:t>
      </w:r>
      <w:r>
        <w:t>家人数目</w:t>
      </w:r>
      <w:r>
        <w:t>(</w:t>
      </w:r>
      <w:proofErr w:type="spellStart"/>
      <w:r>
        <w:t>Family_Count</w:t>
      </w:r>
      <w:proofErr w:type="spellEnd"/>
      <w:r>
        <w:t>)”</w:t>
      </w:r>
      <w:r>
        <w:t>的统计结果如下</w:t>
      </w:r>
      <w:r>
        <w:t>(</w:t>
      </w:r>
      <w:r>
        <w:t>三次实验取均值</w:t>
      </w:r>
      <w:r>
        <w:t>)</w:t>
      </w:r>
      <w:r>
        <w:t>：</w:t>
      </w:r>
    </w:p>
    <w:p w14:paraId="3AEF7191" w14:textId="77777777" w:rsidR="004031C0" w:rsidRDefault="004031C0">
      <w:pPr>
        <w:pStyle w:val="01-"/>
        <w:ind w:firstLineChars="0" w:firstLine="0"/>
      </w:pPr>
    </w:p>
    <w:p w14:paraId="0EE49A53" w14:textId="774BB55F" w:rsidR="004031C0" w:rsidRDefault="00B464C3">
      <w:pPr>
        <w:pStyle w:val="07-"/>
      </w:pPr>
      <w:del w:id="95" w:author="LYZ" w:date="2024-05-10T16:12:00Z">
        <w:r w:rsidDel="00326BA9">
          <w:rPr>
            <w:rFonts w:hint="eastAsia"/>
          </w:rPr>
          <w:delText>图</w:delText>
        </w:r>
      </w:del>
      <w:ins w:id="96" w:author="LYZ" w:date="2024-05-10T16:12:00Z">
        <w:r w:rsidR="00326BA9">
          <w:rPr>
            <w:rFonts w:hint="eastAsia"/>
          </w:rPr>
          <w:t>表</w:t>
        </w:r>
      </w:ins>
      <w:r>
        <w:t xml:space="preserve"> 5-3 </w:t>
      </w:r>
      <w:proofErr w:type="spellStart"/>
      <w:r>
        <w:t>AFLNetSpy</w:t>
      </w:r>
      <w:proofErr w:type="spellEnd"/>
      <w:r>
        <w:t>系统模式下的</w:t>
      </w:r>
      <w:proofErr w:type="spellStart"/>
      <w:r>
        <w:t>Family_Count</w:t>
      </w:r>
      <w:proofErr w:type="spellEnd"/>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4031C0" w14:paraId="52016FC9" w14:textId="77777777">
        <w:trPr>
          <w:trHeight w:val="374"/>
          <w:jc w:val="center"/>
        </w:trPr>
        <w:tc>
          <w:tcPr>
            <w:tcW w:w="1383" w:type="dxa"/>
            <w:vMerge w:val="restart"/>
            <w:tcBorders>
              <w:top w:val="single" w:sz="4" w:space="0" w:color="auto"/>
              <w:bottom w:val="single" w:sz="4" w:space="0" w:color="000000"/>
              <w:right w:val="single" w:sz="4" w:space="0" w:color="000000"/>
            </w:tcBorders>
            <w:vAlign w:val="center"/>
          </w:tcPr>
          <w:p w14:paraId="7301230A" w14:textId="77777777" w:rsidR="004031C0" w:rsidRDefault="00B464C3">
            <w:pPr>
              <w:pStyle w:val="07-1"/>
            </w:pPr>
            <w:r>
              <w:t>相似度阈值</w:t>
            </w:r>
          </w:p>
        </w:tc>
        <w:tc>
          <w:tcPr>
            <w:tcW w:w="6915" w:type="dxa"/>
            <w:gridSpan w:val="5"/>
            <w:tcBorders>
              <w:top w:val="single" w:sz="4" w:space="0" w:color="auto"/>
              <w:left w:val="single" w:sz="4" w:space="0" w:color="000000"/>
              <w:bottom w:val="single" w:sz="4" w:space="0" w:color="000000"/>
            </w:tcBorders>
            <w:vAlign w:val="center"/>
          </w:tcPr>
          <w:p w14:paraId="0DAA1C04" w14:textId="77777777" w:rsidR="004031C0" w:rsidRDefault="00B464C3">
            <w:pPr>
              <w:pStyle w:val="07-1"/>
            </w:pPr>
            <w:proofErr w:type="spellStart"/>
            <w:r>
              <w:t>AFLNetSpy</w:t>
            </w:r>
            <w:proofErr w:type="spellEnd"/>
            <w:r>
              <w:t xml:space="preserve">:  </w:t>
            </w:r>
            <w:proofErr w:type="spellStart"/>
            <w:r>
              <w:t>Family_Count</w:t>
            </w:r>
            <w:proofErr w:type="spellEnd"/>
          </w:p>
        </w:tc>
      </w:tr>
      <w:tr w:rsidR="004031C0" w14:paraId="57E82262" w14:textId="77777777">
        <w:trPr>
          <w:trHeight w:val="374"/>
          <w:jc w:val="center"/>
        </w:trPr>
        <w:tc>
          <w:tcPr>
            <w:tcW w:w="1383" w:type="dxa"/>
            <w:vMerge/>
            <w:tcBorders>
              <w:top w:val="single" w:sz="4" w:space="0" w:color="000000"/>
              <w:bottom w:val="single" w:sz="4" w:space="0" w:color="auto"/>
              <w:right w:val="single" w:sz="4" w:space="0" w:color="000000"/>
            </w:tcBorders>
            <w:vAlign w:val="center"/>
          </w:tcPr>
          <w:p w14:paraId="1C2A63EA" w14:textId="77777777" w:rsidR="004031C0" w:rsidRDefault="004031C0">
            <w:pPr>
              <w:pStyle w:val="07-1"/>
            </w:pPr>
          </w:p>
        </w:tc>
        <w:tc>
          <w:tcPr>
            <w:tcW w:w="1383" w:type="dxa"/>
            <w:tcBorders>
              <w:top w:val="single" w:sz="4" w:space="0" w:color="000000"/>
              <w:left w:val="single" w:sz="4" w:space="0" w:color="000000"/>
              <w:bottom w:val="single" w:sz="4" w:space="0" w:color="auto"/>
              <w:right w:val="nil"/>
            </w:tcBorders>
            <w:vAlign w:val="center"/>
          </w:tcPr>
          <w:p w14:paraId="2147BF15" w14:textId="77777777" w:rsidR="004031C0" w:rsidRDefault="00B464C3">
            <w:pPr>
              <w:pStyle w:val="07-1"/>
            </w:pPr>
            <w:r>
              <w:t>最大值</w:t>
            </w:r>
          </w:p>
        </w:tc>
        <w:tc>
          <w:tcPr>
            <w:tcW w:w="1383" w:type="dxa"/>
            <w:tcBorders>
              <w:top w:val="single" w:sz="4" w:space="0" w:color="000000"/>
              <w:left w:val="nil"/>
              <w:bottom w:val="single" w:sz="4" w:space="0" w:color="auto"/>
              <w:right w:val="nil"/>
            </w:tcBorders>
            <w:vAlign w:val="center"/>
          </w:tcPr>
          <w:p w14:paraId="587A4F83" w14:textId="77777777" w:rsidR="004031C0" w:rsidRDefault="00B464C3">
            <w:pPr>
              <w:pStyle w:val="07-1"/>
            </w:pPr>
            <w:r>
              <w:t>最小值</w:t>
            </w:r>
          </w:p>
        </w:tc>
        <w:tc>
          <w:tcPr>
            <w:tcW w:w="1383" w:type="dxa"/>
            <w:tcBorders>
              <w:top w:val="single" w:sz="4" w:space="0" w:color="000000"/>
              <w:left w:val="nil"/>
              <w:bottom w:val="single" w:sz="4" w:space="0" w:color="auto"/>
              <w:right w:val="nil"/>
            </w:tcBorders>
            <w:vAlign w:val="center"/>
          </w:tcPr>
          <w:p w14:paraId="674927FC" w14:textId="77777777" w:rsidR="004031C0" w:rsidRDefault="00B464C3">
            <w:pPr>
              <w:pStyle w:val="07-1"/>
            </w:pPr>
            <w:r>
              <w:t>平均值</w:t>
            </w:r>
          </w:p>
        </w:tc>
        <w:tc>
          <w:tcPr>
            <w:tcW w:w="1383" w:type="dxa"/>
            <w:tcBorders>
              <w:top w:val="single" w:sz="4" w:space="0" w:color="000000"/>
              <w:left w:val="nil"/>
              <w:bottom w:val="single" w:sz="4" w:space="0" w:color="auto"/>
            </w:tcBorders>
            <w:vAlign w:val="center"/>
          </w:tcPr>
          <w:p w14:paraId="7C8FCEC0" w14:textId="77777777" w:rsidR="004031C0" w:rsidRDefault="00B464C3">
            <w:pPr>
              <w:pStyle w:val="07-1"/>
            </w:pPr>
            <w:r>
              <w:t>中位数</w:t>
            </w:r>
          </w:p>
        </w:tc>
        <w:tc>
          <w:tcPr>
            <w:tcW w:w="1383" w:type="dxa"/>
            <w:tcBorders>
              <w:top w:val="single" w:sz="4" w:space="0" w:color="000000"/>
              <w:left w:val="nil"/>
              <w:bottom w:val="single" w:sz="4" w:space="0" w:color="auto"/>
            </w:tcBorders>
            <w:vAlign w:val="center"/>
          </w:tcPr>
          <w:p w14:paraId="33FBA4A5" w14:textId="77777777" w:rsidR="004031C0" w:rsidRDefault="00B464C3">
            <w:pPr>
              <w:pStyle w:val="07-1"/>
            </w:pPr>
            <w:r>
              <w:t>众数</w:t>
            </w:r>
          </w:p>
        </w:tc>
      </w:tr>
      <w:tr w:rsidR="004031C0" w14:paraId="0A7A5DB9" w14:textId="77777777">
        <w:trPr>
          <w:trHeight w:val="90"/>
          <w:jc w:val="center"/>
        </w:trPr>
        <w:tc>
          <w:tcPr>
            <w:tcW w:w="1383" w:type="dxa"/>
            <w:tcBorders>
              <w:top w:val="nil"/>
              <w:bottom w:val="nil"/>
              <w:right w:val="single" w:sz="4" w:space="0" w:color="000000"/>
            </w:tcBorders>
            <w:vAlign w:val="center"/>
          </w:tcPr>
          <w:p w14:paraId="7F7BFEA3" w14:textId="77777777" w:rsidR="004031C0" w:rsidRDefault="00B464C3">
            <w:pPr>
              <w:pStyle w:val="07-1"/>
            </w:pPr>
            <w:r>
              <w:t>0.5</w:t>
            </w:r>
          </w:p>
        </w:tc>
        <w:tc>
          <w:tcPr>
            <w:tcW w:w="1383" w:type="dxa"/>
            <w:tcBorders>
              <w:top w:val="nil"/>
              <w:left w:val="single" w:sz="4" w:space="0" w:color="000000"/>
              <w:bottom w:val="nil"/>
            </w:tcBorders>
            <w:vAlign w:val="center"/>
          </w:tcPr>
          <w:p w14:paraId="52E4A8C7" w14:textId="77777777" w:rsidR="004031C0" w:rsidRDefault="00B464C3">
            <w:pPr>
              <w:pStyle w:val="07-1"/>
            </w:pPr>
            <w:r>
              <w:t>100.00</w:t>
            </w:r>
          </w:p>
        </w:tc>
        <w:tc>
          <w:tcPr>
            <w:tcW w:w="1383" w:type="dxa"/>
            <w:tcBorders>
              <w:top w:val="nil"/>
              <w:bottom w:val="nil"/>
            </w:tcBorders>
            <w:vAlign w:val="center"/>
          </w:tcPr>
          <w:p w14:paraId="292BB3FC" w14:textId="77777777" w:rsidR="004031C0" w:rsidRDefault="00B464C3">
            <w:pPr>
              <w:pStyle w:val="07-1"/>
            </w:pPr>
            <w:r>
              <w:t>100.00</w:t>
            </w:r>
          </w:p>
        </w:tc>
        <w:tc>
          <w:tcPr>
            <w:tcW w:w="1383" w:type="dxa"/>
            <w:tcBorders>
              <w:top w:val="nil"/>
              <w:bottom w:val="nil"/>
            </w:tcBorders>
            <w:vAlign w:val="center"/>
          </w:tcPr>
          <w:p w14:paraId="0CA48E49" w14:textId="77777777" w:rsidR="004031C0" w:rsidRDefault="00B464C3">
            <w:pPr>
              <w:pStyle w:val="07-1"/>
            </w:pPr>
            <w:r>
              <w:t>100.00</w:t>
            </w:r>
          </w:p>
        </w:tc>
        <w:tc>
          <w:tcPr>
            <w:tcW w:w="1383" w:type="dxa"/>
            <w:tcBorders>
              <w:top w:val="nil"/>
              <w:bottom w:val="nil"/>
            </w:tcBorders>
            <w:vAlign w:val="center"/>
          </w:tcPr>
          <w:p w14:paraId="1FF341CA" w14:textId="77777777" w:rsidR="004031C0" w:rsidRDefault="00B464C3">
            <w:pPr>
              <w:pStyle w:val="07-1"/>
            </w:pPr>
            <w:r>
              <w:t>100.00</w:t>
            </w:r>
          </w:p>
        </w:tc>
        <w:tc>
          <w:tcPr>
            <w:tcW w:w="1383" w:type="dxa"/>
            <w:tcBorders>
              <w:top w:val="nil"/>
              <w:bottom w:val="nil"/>
            </w:tcBorders>
            <w:vAlign w:val="center"/>
          </w:tcPr>
          <w:p w14:paraId="522FAFDC" w14:textId="77777777" w:rsidR="004031C0" w:rsidRDefault="00B464C3">
            <w:pPr>
              <w:pStyle w:val="07-1"/>
            </w:pPr>
            <w:r>
              <w:t>100.00</w:t>
            </w:r>
          </w:p>
        </w:tc>
      </w:tr>
      <w:tr w:rsidR="004031C0" w14:paraId="0E69C00A" w14:textId="77777777">
        <w:trPr>
          <w:trHeight w:val="90"/>
          <w:jc w:val="center"/>
        </w:trPr>
        <w:tc>
          <w:tcPr>
            <w:tcW w:w="1383" w:type="dxa"/>
            <w:tcBorders>
              <w:top w:val="nil"/>
              <w:bottom w:val="nil"/>
              <w:right w:val="single" w:sz="4" w:space="0" w:color="000000"/>
            </w:tcBorders>
            <w:vAlign w:val="center"/>
          </w:tcPr>
          <w:p w14:paraId="136A2AAC" w14:textId="77777777" w:rsidR="004031C0" w:rsidRDefault="00B464C3">
            <w:pPr>
              <w:pStyle w:val="07-1"/>
            </w:pPr>
            <w:r>
              <w:t>0.6</w:t>
            </w:r>
          </w:p>
        </w:tc>
        <w:tc>
          <w:tcPr>
            <w:tcW w:w="1383" w:type="dxa"/>
            <w:tcBorders>
              <w:top w:val="nil"/>
              <w:left w:val="single" w:sz="4" w:space="0" w:color="000000"/>
              <w:bottom w:val="nil"/>
            </w:tcBorders>
            <w:vAlign w:val="center"/>
          </w:tcPr>
          <w:p w14:paraId="6AF3BF41" w14:textId="77777777" w:rsidR="004031C0" w:rsidRDefault="00B464C3">
            <w:pPr>
              <w:pStyle w:val="07-1"/>
            </w:pPr>
            <w:r>
              <w:t>99.00</w:t>
            </w:r>
          </w:p>
        </w:tc>
        <w:tc>
          <w:tcPr>
            <w:tcW w:w="1383" w:type="dxa"/>
            <w:tcBorders>
              <w:top w:val="nil"/>
              <w:bottom w:val="nil"/>
            </w:tcBorders>
            <w:vAlign w:val="center"/>
          </w:tcPr>
          <w:p w14:paraId="23FD185A" w14:textId="77777777" w:rsidR="004031C0" w:rsidRDefault="00B464C3">
            <w:pPr>
              <w:pStyle w:val="07-1"/>
            </w:pPr>
            <w:r>
              <w:t>1.00</w:t>
            </w:r>
          </w:p>
        </w:tc>
        <w:tc>
          <w:tcPr>
            <w:tcW w:w="1383" w:type="dxa"/>
            <w:tcBorders>
              <w:top w:val="nil"/>
              <w:bottom w:val="nil"/>
            </w:tcBorders>
            <w:vAlign w:val="center"/>
          </w:tcPr>
          <w:p w14:paraId="3F9BF25D" w14:textId="77777777" w:rsidR="004031C0" w:rsidRDefault="00B464C3">
            <w:pPr>
              <w:pStyle w:val="07-1"/>
            </w:pPr>
            <w:r>
              <w:t>98.02</w:t>
            </w:r>
          </w:p>
        </w:tc>
        <w:tc>
          <w:tcPr>
            <w:tcW w:w="1383" w:type="dxa"/>
            <w:tcBorders>
              <w:top w:val="nil"/>
              <w:bottom w:val="nil"/>
            </w:tcBorders>
            <w:vAlign w:val="center"/>
          </w:tcPr>
          <w:p w14:paraId="5CADA011" w14:textId="77777777" w:rsidR="004031C0" w:rsidRDefault="00B464C3">
            <w:pPr>
              <w:pStyle w:val="07-1"/>
            </w:pPr>
            <w:r>
              <w:t>99.00</w:t>
            </w:r>
          </w:p>
        </w:tc>
        <w:tc>
          <w:tcPr>
            <w:tcW w:w="1383" w:type="dxa"/>
            <w:tcBorders>
              <w:top w:val="nil"/>
              <w:bottom w:val="nil"/>
            </w:tcBorders>
            <w:vAlign w:val="center"/>
          </w:tcPr>
          <w:p w14:paraId="0BE2948E" w14:textId="77777777" w:rsidR="004031C0" w:rsidRDefault="00B464C3">
            <w:pPr>
              <w:pStyle w:val="07-1"/>
            </w:pPr>
            <w:r>
              <w:t>99.00</w:t>
            </w:r>
          </w:p>
        </w:tc>
      </w:tr>
      <w:tr w:rsidR="004031C0" w14:paraId="125E91DF" w14:textId="77777777">
        <w:trPr>
          <w:trHeight w:val="90"/>
          <w:jc w:val="center"/>
        </w:trPr>
        <w:tc>
          <w:tcPr>
            <w:tcW w:w="1383" w:type="dxa"/>
            <w:tcBorders>
              <w:top w:val="nil"/>
              <w:bottom w:val="nil"/>
              <w:right w:val="single" w:sz="4" w:space="0" w:color="000000"/>
            </w:tcBorders>
            <w:vAlign w:val="center"/>
          </w:tcPr>
          <w:p w14:paraId="09F8F8CF" w14:textId="77777777" w:rsidR="004031C0" w:rsidRDefault="00B464C3">
            <w:pPr>
              <w:pStyle w:val="07-1"/>
            </w:pPr>
            <w:r>
              <w:t>0.7</w:t>
            </w:r>
          </w:p>
        </w:tc>
        <w:tc>
          <w:tcPr>
            <w:tcW w:w="1383" w:type="dxa"/>
            <w:tcBorders>
              <w:top w:val="nil"/>
              <w:left w:val="single" w:sz="4" w:space="0" w:color="000000"/>
              <w:bottom w:val="nil"/>
            </w:tcBorders>
            <w:vAlign w:val="center"/>
          </w:tcPr>
          <w:p w14:paraId="2F6DC104" w14:textId="77777777" w:rsidR="004031C0" w:rsidRDefault="00B464C3">
            <w:pPr>
              <w:pStyle w:val="07-1"/>
            </w:pPr>
            <w:r>
              <w:t>99.00</w:t>
            </w:r>
          </w:p>
        </w:tc>
        <w:tc>
          <w:tcPr>
            <w:tcW w:w="1383" w:type="dxa"/>
            <w:tcBorders>
              <w:top w:val="nil"/>
              <w:bottom w:val="nil"/>
            </w:tcBorders>
            <w:vAlign w:val="center"/>
          </w:tcPr>
          <w:p w14:paraId="2092898D" w14:textId="77777777" w:rsidR="004031C0" w:rsidRDefault="00B464C3">
            <w:pPr>
              <w:pStyle w:val="07-1"/>
            </w:pPr>
            <w:r>
              <w:t>1.00</w:t>
            </w:r>
          </w:p>
        </w:tc>
        <w:tc>
          <w:tcPr>
            <w:tcW w:w="1383" w:type="dxa"/>
            <w:tcBorders>
              <w:top w:val="nil"/>
              <w:bottom w:val="nil"/>
            </w:tcBorders>
            <w:vAlign w:val="center"/>
          </w:tcPr>
          <w:p w14:paraId="30B3AA8F" w14:textId="77777777" w:rsidR="004031C0" w:rsidRDefault="00B464C3">
            <w:pPr>
              <w:pStyle w:val="07-1"/>
            </w:pPr>
            <w:r>
              <w:t>97.48</w:t>
            </w:r>
          </w:p>
        </w:tc>
        <w:tc>
          <w:tcPr>
            <w:tcW w:w="1383" w:type="dxa"/>
            <w:tcBorders>
              <w:top w:val="nil"/>
              <w:bottom w:val="nil"/>
            </w:tcBorders>
            <w:vAlign w:val="center"/>
          </w:tcPr>
          <w:p w14:paraId="77A2FC99" w14:textId="77777777" w:rsidR="004031C0" w:rsidRDefault="00B464C3">
            <w:pPr>
              <w:pStyle w:val="07-1"/>
            </w:pPr>
            <w:r>
              <w:t>99.00</w:t>
            </w:r>
          </w:p>
        </w:tc>
        <w:tc>
          <w:tcPr>
            <w:tcW w:w="1383" w:type="dxa"/>
            <w:tcBorders>
              <w:top w:val="nil"/>
              <w:bottom w:val="nil"/>
            </w:tcBorders>
            <w:vAlign w:val="center"/>
          </w:tcPr>
          <w:p w14:paraId="42C172D1" w14:textId="77777777" w:rsidR="004031C0" w:rsidRDefault="00B464C3">
            <w:pPr>
              <w:pStyle w:val="07-1"/>
            </w:pPr>
            <w:r>
              <w:t>99.00</w:t>
            </w:r>
          </w:p>
        </w:tc>
      </w:tr>
      <w:tr w:rsidR="004031C0" w14:paraId="12BAD27C" w14:textId="77777777">
        <w:trPr>
          <w:trHeight w:val="90"/>
          <w:jc w:val="center"/>
        </w:trPr>
        <w:tc>
          <w:tcPr>
            <w:tcW w:w="1383" w:type="dxa"/>
            <w:tcBorders>
              <w:top w:val="nil"/>
              <w:bottom w:val="nil"/>
              <w:right w:val="single" w:sz="4" w:space="0" w:color="000000"/>
            </w:tcBorders>
            <w:vAlign w:val="center"/>
          </w:tcPr>
          <w:p w14:paraId="510ED899" w14:textId="77777777" w:rsidR="004031C0" w:rsidRDefault="00B464C3">
            <w:pPr>
              <w:pStyle w:val="07-1"/>
            </w:pPr>
            <w:r>
              <w:t>0.8</w:t>
            </w:r>
          </w:p>
        </w:tc>
        <w:tc>
          <w:tcPr>
            <w:tcW w:w="1383" w:type="dxa"/>
            <w:tcBorders>
              <w:top w:val="nil"/>
              <w:left w:val="single" w:sz="4" w:space="0" w:color="000000"/>
              <w:bottom w:val="nil"/>
            </w:tcBorders>
            <w:vAlign w:val="center"/>
          </w:tcPr>
          <w:p w14:paraId="41985573" w14:textId="77777777" w:rsidR="004031C0" w:rsidRDefault="00B464C3">
            <w:pPr>
              <w:pStyle w:val="07-1"/>
            </w:pPr>
            <w:r>
              <w:t>97.33</w:t>
            </w:r>
          </w:p>
        </w:tc>
        <w:tc>
          <w:tcPr>
            <w:tcW w:w="1383" w:type="dxa"/>
            <w:tcBorders>
              <w:top w:val="nil"/>
              <w:bottom w:val="nil"/>
            </w:tcBorders>
            <w:vAlign w:val="center"/>
          </w:tcPr>
          <w:p w14:paraId="0C12FDE3" w14:textId="77777777" w:rsidR="004031C0" w:rsidRDefault="00B464C3">
            <w:pPr>
              <w:pStyle w:val="07-1"/>
            </w:pPr>
            <w:r>
              <w:t>1.00</w:t>
            </w:r>
          </w:p>
        </w:tc>
        <w:tc>
          <w:tcPr>
            <w:tcW w:w="1383" w:type="dxa"/>
            <w:tcBorders>
              <w:top w:val="nil"/>
              <w:bottom w:val="nil"/>
            </w:tcBorders>
            <w:vAlign w:val="center"/>
          </w:tcPr>
          <w:p w14:paraId="4FA2B086" w14:textId="77777777" w:rsidR="004031C0" w:rsidRDefault="00B464C3">
            <w:pPr>
              <w:pStyle w:val="07-1"/>
            </w:pPr>
            <w:r>
              <w:t>81.90</w:t>
            </w:r>
          </w:p>
        </w:tc>
        <w:tc>
          <w:tcPr>
            <w:tcW w:w="1383" w:type="dxa"/>
            <w:tcBorders>
              <w:top w:val="nil"/>
              <w:bottom w:val="nil"/>
            </w:tcBorders>
            <w:vAlign w:val="center"/>
          </w:tcPr>
          <w:p w14:paraId="2F5AF453" w14:textId="77777777" w:rsidR="004031C0" w:rsidRDefault="00B464C3">
            <w:pPr>
              <w:pStyle w:val="07-1"/>
            </w:pPr>
            <w:r>
              <w:t>89.33</w:t>
            </w:r>
          </w:p>
        </w:tc>
        <w:tc>
          <w:tcPr>
            <w:tcW w:w="1383" w:type="dxa"/>
            <w:tcBorders>
              <w:top w:val="nil"/>
              <w:bottom w:val="nil"/>
            </w:tcBorders>
            <w:vAlign w:val="center"/>
          </w:tcPr>
          <w:p w14:paraId="4F5BE05B" w14:textId="77777777" w:rsidR="004031C0" w:rsidRDefault="00B464C3">
            <w:pPr>
              <w:pStyle w:val="07-1"/>
            </w:pPr>
            <w:r>
              <w:t>89.33</w:t>
            </w:r>
          </w:p>
        </w:tc>
      </w:tr>
      <w:tr w:rsidR="004031C0" w14:paraId="1838B22B" w14:textId="77777777">
        <w:trPr>
          <w:trHeight w:val="90"/>
          <w:jc w:val="center"/>
        </w:trPr>
        <w:tc>
          <w:tcPr>
            <w:tcW w:w="1383" w:type="dxa"/>
            <w:tcBorders>
              <w:top w:val="nil"/>
              <w:bottom w:val="nil"/>
              <w:right w:val="single" w:sz="4" w:space="0" w:color="000000"/>
            </w:tcBorders>
            <w:vAlign w:val="center"/>
          </w:tcPr>
          <w:p w14:paraId="2429A734" w14:textId="77777777" w:rsidR="004031C0" w:rsidRDefault="00B464C3">
            <w:pPr>
              <w:pStyle w:val="07-1"/>
            </w:pPr>
            <w:r>
              <w:t>0.9</w:t>
            </w:r>
          </w:p>
        </w:tc>
        <w:tc>
          <w:tcPr>
            <w:tcW w:w="1383" w:type="dxa"/>
            <w:tcBorders>
              <w:top w:val="nil"/>
              <w:left w:val="single" w:sz="4" w:space="0" w:color="000000"/>
              <w:bottom w:val="nil"/>
            </w:tcBorders>
            <w:vAlign w:val="center"/>
          </w:tcPr>
          <w:p w14:paraId="6D004CA8" w14:textId="77777777" w:rsidR="004031C0" w:rsidRDefault="00B464C3">
            <w:pPr>
              <w:pStyle w:val="07-1"/>
            </w:pPr>
            <w:r>
              <w:t>81.33</w:t>
            </w:r>
          </w:p>
        </w:tc>
        <w:tc>
          <w:tcPr>
            <w:tcW w:w="1383" w:type="dxa"/>
            <w:tcBorders>
              <w:top w:val="nil"/>
              <w:bottom w:val="nil"/>
            </w:tcBorders>
            <w:vAlign w:val="center"/>
          </w:tcPr>
          <w:p w14:paraId="3F89AFE8" w14:textId="77777777" w:rsidR="004031C0" w:rsidRDefault="00B464C3">
            <w:pPr>
              <w:pStyle w:val="07-1"/>
            </w:pPr>
            <w:r>
              <w:t>1.00</w:t>
            </w:r>
          </w:p>
        </w:tc>
        <w:tc>
          <w:tcPr>
            <w:tcW w:w="1383" w:type="dxa"/>
            <w:tcBorders>
              <w:top w:val="nil"/>
              <w:bottom w:val="nil"/>
            </w:tcBorders>
            <w:vAlign w:val="center"/>
          </w:tcPr>
          <w:p w14:paraId="202E4042" w14:textId="77777777" w:rsidR="004031C0" w:rsidRDefault="00B464C3">
            <w:pPr>
              <w:pStyle w:val="07-1"/>
            </w:pPr>
            <w:r>
              <w:t>65.59</w:t>
            </w:r>
          </w:p>
        </w:tc>
        <w:tc>
          <w:tcPr>
            <w:tcW w:w="1383" w:type="dxa"/>
            <w:tcBorders>
              <w:top w:val="nil"/>
              <w:bottom w:val="nil"/>
            </w:tcBorders>
            <w:vAlign w:val="center"/>
          </w:tcPr>
          <w:p w14:paraId="2963E9D0" w14:textId="77777777" w:rsidR="004031C0" w:rsidRDefault="00B464C3">
            <w:pPr>
              <w:pStyle w:val="07-1"/>
            </w:pPr>
            <w:r>
              <w:t>80.67</w:t>
            </w:r>
          </w:p>
        </w:tc>
        <w:tc>
          <w:tcPr>
            <w:tcW w:w="1383" w:type="dxa"/>
            <w:tcBorders>
              <w:top w:val="nil"/>
              <w:bottom w:val="nil"/>
            </w:tcBorders>
            <w:vAlign w:val="center"/>
          </w:tcPr>
          <w:p w14:paraId="790D8F20" w14:textId="77777777" w:rsidR="004031C0" w:rsidRDefault="00B464C3">
            <w:pPr>
              <w:pStyle w:val="07-1"/>
            </w:pPr>
            <w:r>
              <w:t>80.67</w:t>
            </w:r>
          </w:p>
        </w:tc>
      </w:tr>
      <w:tr w:rsidR="004031C0" w14:paraId="2397E94E" w14:textId="77777777">
        <w:trPr>
          <w:trHeight w:val="90"/>
          <w:jc w:val="center"/>
        </w:trPr>
        <w:tc>
          <w:tcPr>
            <w:tcW w:w="1383" w:type="dxa"/>
            <w:tcBorders>
              <w:top w:val="nil"/>
              <w:bottom w:val="nil"/>
              <w:right w:val="single" w:sz="4" w:space="0" w:color="000000"/>
            </w:tcBorders>
            <w:vAlign w:val="center"/>
          </w:tcPr>
          <w:p w14:paraId="5217D2B1" w14:textId="77777777" w:rsidR="004031C0" w:rsidRDefault="00B464C3">
            <w:pPr>
              <w:pStyle w:val="07-1"/>
            </w:pPr>
            <w:r>
              <w:t>0.95</w:t>
            </w:r>
          </w:p>
        </w:tc>
        <w:tc>
          <w:tcPr>
            <w:tcW w:w="1383" w:type="dxa"/>
            <w:tcBorders>
              <w:top w:val="nil"/>
              <w:left w:val="single" w:sz="4" w:space="0" w:color="000000"/>
              <w:bottom w:val="nil"/>
            </w:tcBorders>
            <w:vAlign w:val="center"/>
          </w:tcPr>
          <w:p w14:paraId="76FABD8B" w14:textId="77777777" w:rsidR="004031C0" w:rsidRDefault="00B464C3">
            <w:pPr>
              <w:pStyle w:val="07-1"/>
            </w:pPr>
            <w:r>
              <w:t>71.67</w:t>
            </w:r>
          </w:p>
        </w:tc>
        <w:tc>
          <w:tcPr>
            <w:tcW w:w="1383" w:type="dxa"/>
            <w:tcBorders>
              <w:top w:val="nil"/>
              <w:bottom w:val="nil"/>
            </w:tcBorders>
            <w:vAlign w:val="center"/>
          </w:tcPr>
          <w:p w14:paraId="0C467742" w14:textId="77777777" w:rsidR="004031C0" w:rsidRDefault="00B464C3">
            <w:pPr>
              <w:pStyle w:val="07-1"/>
            </w:pPr>
            <w:r>
              <w:t>1.00</w:t>
            </w:r>
          </w:p>
        </w:tc>
        <w:tc>
          <w:tcPr>
            <w:tcW w:w="1383" w:type="dxa"/>
            <w:tcBorders>
              <w:top w:val="nil"/>
              <w:bottom w:val="nil"/>
            </w:tcBorders>
            <w:vAlign w:val="center"/>
          </w:tcPr>
          <w:p w14:paraId="0659D8E6" w14:textId="77777777" w:rsidR="004031C0" w:rsidRDefault="00B464C3">
            <w:pPr>
              <w:pStyle w:val="07-1"/>
            </w:pPr>
            <w:r>
              <w:t>50.61</w:t>
            </w:r>
          </w:p>
        </w:tc>
        <w:tc>
          <w:tcPr>
            <w:tcW w:w="1383" w:type="dxa"/>
            <w:tcBorders>
              <w:top w:val="nil"/>
              <w:bottom w:val="nil"/>
            </w:tcBorders>
            <w:vAlign w:val="center"/>
          </w:tcPr>
          <w:p w14:paraId="3FE2B2B1" w14:textId="77777777" w:rsidR="004031C0" w:rsidRDefault="00B464C3">
            <w:pPr>
              <w:pStyle w:val="07-1"/>
            </w:pPr>
            <w:r>
              <w:t>70.00</w:t>
            </w:r>
          </w:p>
        </w:tc>
        <w:tc>
          <w:tcPr>
            <w:tcW w:w="1383" w:type="dxa"/>
            <w:tcBorders>
              <w:top w:val="nil"/>
              <w:bottom w:val="nil"/>
            </w:tcBorders>
            <w:vAlign w:val="center"/>
          </w:tcPr>
          <w:p w14:paraId="76EE008C" w14:textId="77777777" w:rsidR="004031C0" w:rsidRDefault="00B464C3">
            <w:pPr>
              <w:pStyle w:val="07-1"/>
            </w:pPr>
            <w:r>
              <w:t>70.33</w:t>
            </w:r>
          </w:p>
        </w:tc>
      </w:tr>
      <w:tr w:rsidR="004031C0" w14:paraId="3C881F41" w14:textId="77777777">
        <w:trPr>
          <w:trHeight w:val="90"/>
          <w:jc w:val="center"/>
        </w:trPr>
        <w:tc>
          <w:tcPr>
            <w:tcW w:w="1383" w:type="dxa"/>
            <w:tcBorders>
              <w:top w:val="nil"/>
              <w:bottom w:val="nil"/>
              <w:right w:val="single" w:sz="4" w:space="0" w:color="000000"/>
            </w:tcBorders>
            <w:vAlign w:val="center"/>
          </w:tcPr>
          <w:p w14:paraId="15DE254A" w14:textId="77777777" w:rsidR="004031C0" w:rsidRDefault="00B464C3">
            <w:pPr>
              <w:pStyle w:val="07-1"/>
            </w:pPr>
            <w:r>
              <w:t>0.99</w:t>
            </w:r>
          </w:p>
        </w:tc>
        <w:tc>
          <w:tcPr>
            <w:tcW w:w="1383" w:type="dxa"/>
            <w:tcBorders>
              <w:top w:val="nil"/>
              <w:left w:val="single" w:sz="4" w:space="0" w:color="000000"/>
              <w:bottom w:val="nil"/>
            </w:tcBorders>
            <w:vAlign w:val="center"/>
          </w:tcPr>
          <w:p w14:paraId="06493418" w14:textId="77777777" w:rsidR="004031C0" w:rsidRDefault="00B464C3">
            <w:pPr>
              <w:pStyle w:val="07-1"/>
            </w:pPr>
            <w:r>
              <w:t>61.33</w:t>
            </w:r>
          </w:p>
        </w:tc>
        <w:tc>
          <w:tcPr>
            <w:tcW w:w="1383" w:type="dxa"/>
            <w:tcBorders>
              <w:top w:val="nil"/>
              <w:bottom w:val="nil"/>
            </w:tcBorders>
            <w:vAlign w:val="center"/>
          </w:tcPr>
          <w:p w14:paraId="416036A3" w14:textId="77777777" w:rsidR="004031C0" w:rsidRDefault="00B464C3">
            <w:pPr>
              <w:pStyle w:val="07-1"/>
            </w:pPr>
            <w:r>
              <w:t>1.00</w:t>
            </w:r>
          </w:p>
        </w:tc>
        <w:tc>
          <w:tcPr>
            <w:tcW w:w="1383" w:type="dxa"/>
            <w:tcBorders>
              <w:top w:val="nil"/>
              <w:bottom w:val="nil"/>
            </w:tcBorders>
            <w:vAlign w:val="center"/>
          </w:tcPr>
          <w:p w14:paraId="231CF4B7" w14:textId="77777777" w:rsidR="004031C0" w:rsidRDefault="00B464C3">
            <w:pPr>
              <w:pStyle w:val="07-1"/>
            </w:pPr>
            <w:r>
              <w:t>38.32</w:t>
            </w:r>
          </w:p>
        </w:tc>
        <w:tc>
          <w:tcPr>
            <w:tcW w:w="1383" w:type="dxa"/>
            <w:tcBorders>
              <w:top w:val="nil"/>
              <w:bottom w:val="nil"/>
            </w:tcBorders>
            <w:vAlign w:val="center"/>
          </w:tcPr>
          <w:p w14:paraId="28E4E0BB" w14:textId="77777777" w:rsidR="004031C0" w:rsidRDefault="00B464C3">
            <w:pPr>
              <w:pStyle w:val="07-1"/>
            </w:pPr>
            <w:r>
              <w:t>59.83</w:t>
            </w:r>
          </w:p>
        </w:tc>
        <w:tc>
          <w:tcPr>
            <w:tcW w:w="1383" w:type="dxa"/>
            <w:tcBorders>
              <w:top w:val="nil"/>
              <w:bottom w:val="nil"/>
            </w:tcBorders>
            <w:vAlign w:val="center"/>
          </w:tcPr>
          <w:p w14:paraId="6F8E2E03" w14:textId="77777777" w:rsidR="004031C0" w:rsidRDefault="00B464C3">
            <w:pPr>
              <w:pStyle w:val="07-1"/>
            </w:pPr>
            <w:r>
              <w:t>61.00</w:t>
            </w:r>
          </w:p>
        </w:tc>
      </w:tr>
      <w:tr w:rsidR="004031C0" w14:paraId="32864238" w14:textId="77777777">
        <w:trPr>
          <w:trHeight w:val="90"/>
          <w:jc w:val="center"/>
        </w:trPr>
        <w:tc>
          <w:tcPr>
            <w:tcW w:w="1383" w:type="dxa"/>
            <w:tcBorders>
              <w:top w:val="nil"/>
              <w:bottom w:val="nil"/>
              <w:right w:val="single" w:sz="4" w:space="0" w:color="000000"/>
            </w:tcBorders>
            <w:vAlign w:val="center"/>
          </w:tcPr>
          <w:p w14:paraId="4D23C552" w14:textId="77777777" w:rsidR="004031C0" w:rsidRDefault="00B464C3">
            <w:pPr>
              <w:pStyle w:val="07-1"/>
            </w:pPr>
            <w:r>
              <w:t>0.999</w:t>
            </w:r>
          </w:p>
        </w:tc>
        <w:tc>
          <w:tcPr>
            <w:tcW w:w="1383" w:type="dxa"/>
            <w:tcBorders>
              <w:top w:val="nil"/>
              <w:left w:val="single" w:sz="4" w:space="0" w:color="000000"/>
              <w:bottom w:val="nil"/>
            </w:tcBorders>
            <w:vAlign w:val="center"/>
          </w:tcPr>
          <w:p w14:paraId="7055CA48" w14:textId="77777777" w:rsidR="004031C0" w:rsidRDefault="00B464C3">
            <w:pPr>
              <w:pStyle w:val="07-1"/>
            </w:pPr>
            <w:r>
              <w:t>23.33</w:t>
            </w:r>
          </w:p>
        </w:tc>
        <w:tc>
          <w:tcPr>
            <w:tcW w:w="1383" w:type="dxa"/>
            <w:tcBorders>
              <w:top w:val="nil"/>
              <w:bottom w:val="nil"/>
            </w:tcBorders>
            <w:vAlign w:val="center"/>
          </w:tcPr>
          <w:p w14:paraId="263E10C9" w14:textId="77777777" w:rsidR="004031C0" w:rsidRDefault="00B464C3">
            <w:pPr>
              <w:pStyle w:val="07-1"/>
            </w:pPr>
            <w:r>
              <w:t>1.00</w:t>
            </w:r>
          </w:p>
        </w:tc>
        <w:tc>
          <w:tcPr>
            <w:tcW w:w="1383" w:type="dxa"/>
            <w:tcBorders>
              <w:top w:val="nil"/>
              <w:bottom w:val="nil"/>
            </w:tcBorders>
            <w:vAlign w:val="center"/>
          </w:tcPr>
          <w:p w14:paraId="3616C6C3" w14:textId="77777777" w:rsidR="004031C0" w:rsidRDefault="00B464C3">
            <w:pPr>
              <w:pStyle w:val="07-1"/>
            </w:pPr>
            <w:r>
              <w:t>10.61</w:t>
            </w:r>
          </w:p>
        </w:tc>
        <w:tc>
          <w:tcPr>
            <w:tcW w:w="1383" w:type="dxa"/>
            <w:tcBorders>
              <w:top w:val="nil"/>
              <w:bottom w:val="nil"/>
            </w:tcBorders>
            <w:vAlign w:val="center"/>
          </w:tcPr>
          <w:p w14:paraId="22D3F538" w14:textId="77777777" w:rsidR="004031C0" w:rsidRDefault="00B464C3">
            <w:pPr>
              <w:pStyle w:val="07-1"/>
            </w:pPr>
            <w:r>
              <w:t>10.00</w:t>
            </w:r>
          </w:p>
        </w:tc>
        <w:tc>
          <w:tcPr>
            <w:tcW w:w="1383" w:type="dxa"/>
            <w:tcBorders>
              <w:top w:val="nil"/>
              <w:bottom w:val="nil"/>
            </w:tcBorders>
            <w:vAlign w:val="center"/>
          </w:tcPr>
          <w:p w14:paraId="387318AC" w14:textId="77777777" w:rsidR="004031C0" w:rsidRDefault="00B464C3">
            <w:pPr>
              <w:pStyle w:val="07-1"/>
            </w:pPr>
            <w:r>
              <w:t>1.00</w:t>
            </w:r>
          </w:p>
        </w:tc>
      </w:tr>
      <w:tr w:rsidR="004031C0" w14:paraId="69A6C50C" w14:textId="77777777">
        <w:trPr>
          <w:trHeight w:val="90"/>
          <w:jc w:val="center"/>
        </w:trPr>
        <w:tc>
          <w:tcPr>
            <w:tcW w:w="1383" w:type="dxa"/>
            <w:tcBorders>
              <w:top w:val="nil"/>
              <w:bottom w:val="single" w:sz="4" w:space="0" w:color="auto"/>
              <w:right w:val="single" w:sz="4" w:space="0" w:color="000000"/>
            </w:tcBorders>
            <w:vAlign w:val="center"/>
          </w:tcPr>
          <w:p w14:paraId="63A73FF9" w14:textId="77777777" w:rsidR="004031C0" w:rsidRDefault="00B464C3">
            <w:pPr>
              <w:pStyle w:val="07-1"/>
            </w:pPr>
            <w:r>
              <w:t>0.9999</w:t>
            </w:r>
          </w:p>
        </w:tc>
        <w:tc>
          <w:tcPr>
            <w:tcW w:w="1383" w:type="dxa"/>
            <w:tcBorders>
              <w:top w:val="nil"/>
              <w:left w:val="single" w:sz="4" w:space="0" w:color="000000"/>
              <w:bottom w:val="single" w:sz="4" w:space="0" w:color="auto"/>
            </w:tcBorders>
            <w:vAlign w:val="center"/>
          </w:tcPr>
          <w:p w14:paraId="224E274C" w14:textId="77777777" w:rsidR="004031C0" w:rsidRDefault="00B464C3">
            <w:pPr>
              <w:pStyle w:val="07-1"/>
            </w:pPr>
            <w:r>
              <w:t>23.33</w:t>
            </w:r>
          </w:p>
        </w:tc>
        <w:tc>
          <w:tcPr>
            <w:tcW w:w="1383" w:type="dxa"/>
            <w:tcBorders>
              <w:top w:val="nil"/>
              <w:bottom w:val="single" w:sz="4" w:space="0" w:color="auto"/>
            </w:tcBorders>
            <w:vAlign w:val="center"/>
          </w:tcPr>
          <w:p w14:paraId="2B466168" w14:textId="77777777" w:rsidR="004031C0" w:rsidRDefault="00B464C3">
            <w:pPr>
              <w:pStyle w:val="07-1"/>
            </w:pPr>
            <w:r>
              <w:t>1.00</w:t>
            </w:r>
          </w:p>
        </w:tc>
        <w:tc>
          <w:tcPr>
            <w:tcW w:w="1383" w:type="dxa"/>
            <w:tcBorders>
              <w:top w:val="nil"/>
              <w:bottom w:val="single" w:sz="4" w:space="0" w:color="auto"/>
            </w:tcBorders>
            <w:vAlign w:val="center"/>
          </w:tcPr>
          <w:p w14:paraId="4613A19B" w14:textId="77777777" w:rsidR="004031C0" w:rsidRDefault="00B464C3">
            <w:pPr>
              <w:pStyle w:val="07-1"/>
            </w:pPr>
            <w:r>
              <w:t>10.60</w:t>
            </w:r>
          </w:p>
        </w:tc>
        <w:tc>
          <w:tcPr>
            <w:tcW w:w="1383" w:type="dxa"/>
            <w:tcBorders>
              <w:top w:val="nil"/>
              <w:bottom w:val="single" w:sz="4" w:space="0" w:color="auto"/>
            </w:tcBorders>
            <w:vAlign w:val="center"/>
          </w:tcPr>
          <w:p w14:paraId="7A2B9471" w14:textId="77777777" w:rsidR="004031C0" w:rsidRDefault="00B464C3">
            <w:pPr>
              <w:pStyle w:val="07-1"/>
            </w:pPr>
            <w:r>
              <w:t>10.00</w:t>
            </w:r>
          </w:p>
        </w:tc>
        <w:tc>
          <w:tcPr>
            <w:tcW w:w="1383" w:type="dxa"/>
            <w:tcBorders>
              <w:top w:val="nil"/>
              <w:bottom w:val="single" w:sz="4" w:space="0" w:color="auto"/>
            </w:tcBorders>
            <w:vAlign w:val="center"/>
          </w:tcPr>
          <w:p w14:paraId="74EAAAC9" w14:textId="77777777" w:rsidR="004031C0" w:rsidRDefault="00B464C3">
            <w:pPr>
              <w:pStyle w:val="07-1"/>
            </w:pPr>
            <w:r>
              <w:t>1.00</w:t>
            </w:r>
          </w:p>
        </w:tc>
      </w:tr>
    </w:tbl>
    <w:p w14:paraId="3DE24A15" w14:textId="77777777" w:rsidR="004031C0" w:rsidRDefault="004031C0">
      <w:pPr>
        <w:pStyle w:val="01-"/>
        <w:ind w:firstLineChars="0" w:firstLine="0"/>
      </w:pPr>
    </w:p>
    <w:p w14:paraId="2D40D09C" w14:textId="77777777" w:rsidR="004031C0" w:rsidRDefault="00B464C3">
      <w:pPr>
        <w:pStyle w:val="01-"/>
        <w:ind w:firstLine="480"/>
      </w:pPr>
      <w:r>
        <w:t>根据以上实验结果，可以看到三种情况下的实验都表明，对于网络应用来说，相同的测试用例，得到的代码执行信息并不一定完全相同，可能存在波动情况。根据</w:t>
      </w:r>
      <w:r>
        <w:t>AFL</w:t>
      </w:r>
      <w:r>
        <w:t>白皮书的解释，这可能是由于网络应用的多线程或轮询机制导致的，属于正常现象。</w:t>
      </w:r>
    </w:p>
    <w:p w14:paraId="2A8FC75E" w14:textId="77777777" w:rsidR="004031C0" w:rsidRDefault="00B464C3">
      <w:pPr>
        <w:pStyle w:val="01-"/>
        <w:ind w:firstLine="480"/>
      </w:pPr>
      <w:r>
        <w:t>同时，还可以发现</w:t>
      </w:r>
      <w:proofErr w:type="spellStart"/>
      <w:r>
        <w:t>AFLNetSpy</w:t>
      </w:r>
      <w:proofErr w:type="spellEnd"/>
      <w:r>
        <w:t>系统收集到的</w:t>
      </w:r>
      <w:proofErr w:type="spellStart"/>
      <w:r>
        <w:t>trace_bits</w:t>
      </w:r>
      <w:proofErr w:type="spellEnd"/>
      <w:r>
        <w:t>数据的稳定性要比</w:t>
      </w:r>
      <w:proofErr w:type="spellStart"/>
      <w:r>
        <w:t>AFLNet</w:t>
      </w:r>
      <w:proofErr w:type="spellEnd"/>
      <w:r>
        <w:t>略差一些，原因主要有两点：</w:t>
      </w:r>
      <w:r>
        <w:t>①</w:t>
      </w:r>
      <w:proofErr w:type="spellStart"/>
      <w:r>
        <w:t>AFLNet</w:t>
      </w:r>
      <w:proofErr w:type="spellEnd"/>
      <w:r>
        <w:t>每次测试会重启测试进程，而</w:t>
      </w:r>
      <w:proofErr w:type="spellStart"/>
      <w:r>
        <w:t>AFLNet</w:t>
      </w:r>
      <w:proofErr w:type="spellEnd"/>
      <w:r>
        <w:t>会持续</w:t>
      </w:r>
      <w:r>
        <w:lastRenderedPageBreak/>
        <w:t>使用同一个测试进程直到该进程崩溃；</w:t>
      </w:r>
      <w:r>
        <w:t>②</w:t>
      </w:r>
      <w:proofErr w:type="spellStart"/>
      <w:r>
        <w:t>AFLNetSpy</w:t>
      </w:r>
      <w:proofErr w:type="spellEnd"/>
      <w:r>
        <w:t>会记录测试进程在存活期间执行的所有指令信息，而</w:t>
      </w:r>
      <w:proofErr w:type="spellStart"/>
      <w:r>
        <w:t>AFLNetSpy</w:t>
      </w:r>
      <w:proofErr w:type="spellEnd"/>
      <w:r>
        <w:t>只会记录测试进程接收请求</w:t>
      </w:r>
      <w:r>
        <w:t>(Accept)</w:t>
      </w:r>
      <w:r>
        <w:t>到返回响应</w:t>
      </w:r>
      <w:r>
        <w:t>(Send/</w:t>
      </w:r>
      <w:proofErr w:type="spellStart"/>
      <w:r>
        <w:t>Sendto</w:t>
      </w:r>
      <w:proofErr w:type="spellEnd"/>
      <w:r>
        <w:t>/</w:t>
      </w:r>
      <w:proofErr w:type="spellStart"/>
      <w:r>
        <w:t>Sendmsg</w:t>
      </w:r>
      <w:proofErr w:type="spellEnd"/>
      <w:r>
        <w:t>)</w:t>
      </w:r>
      <w:r>
        <w:t>这一过程中执行的指令信息。</w:t>
      </w:r>
    </w:p>
    <w:p w14:paraId="68E01AB1" w14:textId="38492FF6" w:rsidR="004031C0" w:rsidRDefault="00B464C3">
      <w:pPr>
        <w:pStyle w:val="03-"/>
        <w:spacing w:before="156"/>
      </w:pPr>
      <w:bookmarkStart w:id="97" w:name="_Toc151"/>
      <w:r>
        <w:t xml:space="preserve">5.3 </w:t>
      </w:r>
      <w:r>
        <w:t>性能分析</w:t>
      </w:r>
      <w:bookmarkEnd w:id="97"/>
    </w:p>
    <w:p w14:paraId="786CE551" w14:textId="77777777" w:rsidR="004031C0" w:rsidRDefault="00B464C3">
      <w:pPr>
        <w:pStyle w:val="01-"/>
        <w:ind w:firstLine="480"/>
      </w:pPr>
      <w:r>
        <w:t>本节通过设计实验，分别在</w:t>
      </w:r>
      <w:proofErr w:type="spellStart"/>
      <w:r>
        <w:t>AFLNet</w:t>
      </w:r>
      <w:proofErr w:type="spellEnd"/>
      <w:r>
        <w:t>的静态插桩模式、</w:t>
      </w:r>
      <w:proofErr w:type="spellStart"/>
      <w:r>
        <w:t>AFLNet</w:t>
      </w:r>
      <w:proofErr w:type="spellEnd"/>
      <w:r>
        <w:t>的动态插桩即</w:t>
      </w:r>
      <w:r>
        <w:t>QEMU-USER</w:t>
      </w:r>
      <w:r>
        <w:t>模式和</w:t>
      </w:r>
      <w:proofErr w:type="spellStart"/>
      <w:r>
        <w:t>AFLNetSpy</w:t>
      </w:r>
      <w:proofErr w:type="spellEnd"/>
      <w:r>
        <w:t>系统模式三种情况下运行</w:t>
      </w:r>
      <w:r>
        <w:t>300</w:t>
      </w:r>
      <w:r>
        <w:t>次测试</w:t>
      </w:r>
      <w:r>
        <w:t>(</w:t>
      </w:r>
      <w:r>
        <w:t>实际运行</w:t>
      </w:r>
      <w:r>
        <w:t>310</w:t>
      </w:r>
      <w:r>
        <w:t>次筛去前</w:t>
      </w:r>
      <w:r>
        <w:t>10</w:t>
      </w:r>
      <w:r>
        <w:t>项不稳定数据</w:t>
      </w:r>
      <w:r>
        <w:t>)</w:t>
      </w:r>
      <w:r>
        <w:t>，收集得到</w:t>
      </w:r>
      <w:r>
        <w:t>300</w:t>
      </w:r>
      <w:r>
        <w:t>项速率数据，进而比较三种情况的执行效率。实验结果如下</w:t>
      </w:r>
      <w:r>
        <w:t>(</w:t>
      </w:r>
      <w:r>
        <w:t>三次实验取均值</w:t>
      </w:r>
      <w:r>
        <w:t>)</w:t>
      </w:r>
      <w:r>
        <w:t>：</w:t>
      </w:r>
    </w:p>
    <w:p w14:paraId="04A65FA6" w14:textId="77777777" w:rsidR="004031C0" w:rsidRDefault="004031C0">
      <w:pPr>
        <w:pStyle w:val="01-"/>
        <w:ind w:firstLineChars="0" w:firstLine="0"/>
      </w:pPr>
    </w:p>
    <w:p w14:paraId="7DB0034C" w14:textId="77777777" w:rsidR="004031C0" w:rsidRDefault="00B464C3">
      <w:pPr>
        <w:pStyle w:val="07-"/>
      </w:pPr>
      <w:r>
        <w:t>图</w:t>
      </w:r>
      <w:r>
        <w:t xml:space="preserve"> 5-4 </w:t>
      </w:r>
      <w:r>
        <w:t>三种模式执行速率的对比数据</w:t>
      </w:r>
    </w:p>
    <w:tbl>
      <w:tblPr>
        <w:tblW w:w="7426" w:type="dxa"/>
        <w:jc w:val="center"/>
        <w:tblBorders>
          <w:top w:val="single" w:sz="4" w:space="0" w:color="auto"/>
          <w:bottom w:val="single" w:sz="4" w:space="0" w:color="auto"/>
        </w:tblBorders>
        <w:tblLayout w:type="fixed"/>
        <w:tblLook w:val="04A0" w:firstRow="1" w:lastRow="0" w:firstColumn="1" w:lastColumn="0" w:noHBand="0" w:noVBand="1"/>
      </w:tblPr>
      <w:tblGrid>
        <w:gridCol w:w="2457"/>
        <w:gridCol w:w="1240"/>
        <w:gridCol w:w="1240"/>
        <w:gridCol w:w="1241"/>
        <w:gridCol w:w="1248"/>
      </w:tblGrid>
      <w:tr w:rsidR="004031C0" w14:paraId="29C63888" w14:textId="77777777">
        <w:trPr>
          <w:trHeight w:val="390"/>
          <w:jc w:val="center"/>
        </w:trPr>
        <w:tc>
          <w:tcPr>
            <w:tcW w:w="2457" w:type="dxa"/>
            <w:vMerge w:val="restart"/>
            <w:tcBorders>
              <w:top w:val="single" w:sz="4" w:space="0" w:color="auto"/>
              <w:right w:val="single" w:sz="4" w:space="0" w:color="000000"/>
            </w:tcBorders>
            <w:vAlign w:val="center"/>
          </w:tcPr>
          <w:p w14:paraId="647B69F3" w14:textId="77777777" w:rsidR="004031C0" w:rsidRDefault="00B464C3">
            <w:pPr>
              <w:pStyle w:val="07-1"/>
            </w:pPr>
            <w:r>
              <w:t>模式</w:t>
            </w:r>
          </w:p>
        </w:tc>
        <w:tc>
          <w:tcPr>
            <w:tcW w:w="4969" w:type="dxa"/>
            <w:gridSpan w:val="4"/>
            <w:tcBorders>
              <w:top w:val="single" w:sz="4" w:space="0" w:color="auto"/>
              <w:left w:val="single" w:sz="4" w:space="0" w:color="000000"/>
              <w:bottom w:val="single" w:sz="4" w:space="0" w:color="auto"/>
              <w:right w:val="nil"/>
            </w:tcBorders>
            <w:vAlign w:val="center"/>
          </w:tcPr>
          <w:p w14:paraId="6D9C8C7B" w14:textId="77777777" w:rsidR="004031C0" w:rsidRDefault="00B464C3">
            <w:pPr>
              <w:pStyle w:val="07-1"/>
            </w:pPr>
            <w:r>
              <w:t>每秒执行次数</w:t>
            </w:r>
          </w:p>
        </w:tc>
      </w:tr>
      <w:tr w:rsidR="004031C0" w14:paraId="6EE86862" w14:textId="77777777">
        <w:trPr>
          <w:trHeight w:val="390"/>
          <w:jc w:val="center"/>
        </w:trPr>
        <w:tc>
          <w:tcPr>
            <w:tcW w:w="2457" w:type="dxa"/>
            <w:vMerge/>
            <w:tcBorders>
              <w:bottom w:val="single" w:sz="4" w:space="0" w:color="auto"/>
              <w:right w:val="single" w:sz="4" w:space="0" w:color="000000"/>
            </w:tcBorders>
            <w:vAlign w:val="center"/>
          </w:tcPr>
          <w:p w14:paraId="347377F9" w14:textId="77777777" w:rsidR="004031C0" w:rsidRDefault="004031C0">
            <w:pPr>
              <w:pStyle w:val="07-1"/>
            </w:pPr>
          </w:p>
        </w:tc>
        <w:tc>
          <w:tcPr>
            <w:tcW w:w="1240" w:type="dxa"/>
            <w:tcBorders>
              <w:top w:val="single" w:sz="4" w:space="0" w:color="auto"/>
              <w:left w:val="single" w:sz="4" w:space="0" w:color="000000"/>
              <w:bottom w:val="single" w:sz="4" w:space="0" w:color="auto"/>
              <w:right w:val="nil"/>
            </w:tcBorders>
            <w:vAlign w:val="center"/>
          </w:tcPr>
          <w:p w14:paraId="4CCE58A2" w14:textId="77777777" w:rsidR="004031C0" w:rsidRDefault="00B464C3">
            <w:pPr>
              <w:pStyle w:val="07-1"/>
            </w:pPr>
            <w:r>
              <w:t>最大值</w:t>
            </w:r>
          </w:p>
        </w:tc>
        <w:tc>
          <w:tcPr>
            <w:tcW w:w="1240" w:type="dxa"/>
            <w:tcBorders>
              <w:top w:val="single" w:sz="4" w:space="0" w:color="auto"/>
              <w:left w:val="nil"/>
              <w:bottom w:val="single" w:sz="4" w:space="0" w:color="auto"/>
              <w:right w:val="nil"/>
            </w:tcBorders>
            <w:vAlign w:val="center"/>
          </w:tcPr>
          <w:p w14:paraId="232B1C24" w14:textId="77777777" w:rsidR="004031C0" w:rsidRDefault="00B464C3">
            <w:pPr>
              <w:pStyle w:val="07-1"/>
            </w:pPr>
            <w:r>
              <w:t>最小值</w:t>
            </w:r>
          </w:p>
        </w:tc>
        <w:tc>
          <w:tcPr>
            <w:tcW w:w="1241" w:type="dxa"/>
            <w:tcBorders>
              <w:top w:val="single" w:sz="4" w:space="0" w:color="auto"/>
              <w:left w:val="nil"/>
              <w:bottom w:val="single" w:sz="4" w:space="0" w:color="auto"/>
              <w:right w:val="nil"/>
            </w:tcBorders>
            <w:vAlign w:val="center"/>
          </w:tcPr>
          <w:p w14:paraId="47E34A06" w14:textId="77777777" w:rsidR="004031C0" w:rsidRDefault="00B464C3">
            <w:pPr>
              <w:pStyle w:val="07-1"/>
            </w:pPr>
            <w:r>
              <w:t>平均值</w:t>
            </w:r>
          </w:p>
        </w:tc>
        <w:tc>
          <w:tcPr>
            <w:tcW w:w="1248" w:type="dxa"/>
            <w:tcBorders>
              <w:top w:val="single" w:sz="4" w:space="0" w:color="auto"/>
              <w:left w:val="nil"/>
              <w:bottom w:val="single" w:sz="4" w:space="0" w:color="auto"/>
              <w:right w:val="nil"/>
            </w:tcBorders>
            <w:vAlign w:val="center"/>
          </w:tcPr>
          <w:p w14:paraId="759BA3D0" w14:textId="77777777" w:rsidR="004031C0" w:rsidRDefault="00B464C3">
            <w:pPr>
              <w:pStyle w:val="07-1"/>
            </w:pPr>
            <w:r>
              <w:t>中位数</w:t>
            </w:r>
          </w:p>
        </w:tc>
      </w:tr>
      <w:tr w:rsidR="004031C0" w14:paraId="771C7605" w14:textId="77777777">
        <w:trPr>
          <w:trHeight w:val="492"/>
          <w:jc w:val="center"/>
        </w:trPr>
        <w:tc>
          <w:tcPr>
            <w:tcW w:w="2457" w:type="dxa"/>
            <w:tcBorders>
              <w:top w:val="nil"/>
              <w:bottom w:val="nil"/>
              <w:right w:val="single" w:sz="4" w:space="0" w:color="000000"/>
            </w:tcBorders>
            <w:vAlign w:val="center"/>
          </w:tcPr>
          <w:p w14:paraId="64F96153" w14:textId="77777777" w:rsidR="004031C0" w:rsidRDefault="00B464C3">
            <w:pPr>
              <w:pStyle w:val="07-1"/>
            </w:pPr>
            <w:proofErr w:type="spellStart"/>
            <w:r>
              <w:t>AFLNet</w:t>
            </w:r>
            <w:proofErr w:type="spellEnd"/>
            <w:r>
              <w:t>静态插桩模式</w:t>
            </w:r>
          </w:p>
        </w:tc>
        <w:tc>
          <w:tcPr>
            <w:tcW w:w="1240" w:type="dxa"/>
            <w:tcBorders>
              <w:top w:val="nil"/>
              <w:left w:val="single" w:sz="4" w:space="0" w:color="000000"/>
              <w:bottom w:val="nil"/>
            </w:tcBorders>
            <w:vAlign w:val="center"/>
          </w:tcPr>
          <w:p w14:paraId="4E179261" w14:textId="77777777" w:rsidR="004031C0" w:rsidRDefault="00B464C3">
            <w:pPr>
              <w:pStyle w:val="07-1"/>
            </w:pPr>
            <w:r>
              <w:t>33.30</w:t>
            </w:r>
          </w:p>
        </w:tc>
        <w:tc>
          <w:tcPr>
            <w:tcW w:w="1240" w:type="dxa"/>
            <w:tcBorders>
              <w:top w:val="nil"/>
              <w:bottom w:val="nil"/>
            </w:tcBorders>
            <w:vAlign w:val="center"/>
          </w:tcPr>
          <w:p w14:paraId="79577C49" w14:textId="77777777" w:rsidR="004031C0" w:rsidRDefault="00B464C3">
            <w:pPr>
              <w:pStyle w:val="07-1"/>
            </w:pPr>
            <w:r>
              <w:t>23.70</w:t>
            </w:r>
          </w:p>
        </w:tc>
        <w:tc>
          <w:tcPr>
            <w:tcW w:w="1241" w:type="dxa"/>
            <w:tcBorders>
              <w:top w:val="nil"/>
              <w:bottom w:val="nil"/>
            </w:tcBorders>
            <w:vAlign w:val="center"/>
          </w:tcPr>
          <w:p w14:paraId="2C47EFB0" w14:textId="77777777" w:rsidR="004031C0" w:rsidRDefault="00B464C3">
            <w:pPr>
              <w:pStyle w:val="07-1"/>
            </w:pPr>
            <w:r>
              <w:t>31.76</w:t>
            </w:r>
          </w:p>
        </w:tc>
        <w:tc>
          <w:tcPr>
            <w:tcW w:w="1248" w:type="dxa"/>
            <w:tcBorders>
              <w:top w:val="nil"/>
              <w:bottom w:val="nil"/>
            </w:tcBorders>
            <w:vAlign w:val="center"/>
          </w:tcPr>
          <w:p w14:paraId="5EC2ED74" w14:textId="77777777" w:rsidR="004031C0" w:rsidRDefault="00B464C3">
            <w:pPr>
              <w:pStyle w:val="07-1"/>
            </w:pPr>
            <w:r>
              <w:t>32.14</w:t>
            </w:r>
          </w:p>
        </w:tc>
      </w:tr>
      <w:tr w:rsidR="004031C0" w14:paraId="0A6A203F" w14:textId="77777777">
        <w:trPr>
          <w:trHeight w:val="313"/>
          <w:jc w:val="center"/>
        </w:trPr>
        <w:tc>
          <w:tcPr>
            <w:tcW w:w="2457" w:type="dxa"/>
            <w:tcBorders>
              <w:top w:val="nil"/>
              <w:bottom w:val="nil"/>
              <w:right w:val="single" w:sz="4" w:space="0" w:color="000000"/>
            </w:tcBorders>
            <w:vAlign w:val="center"/>
          </w:tcPr>
          <w:p w14:paraId="19E899D3" w14:textId="77777777" w:rsidR="004031C0" w:rsidRDefault="00B464C3">
            <w:pPr>
              <w:pStyle w:val="07-1"/>
            </w:pPr>
            <w:proofErr w:type="spellStart"/>
            <w:r>
              <w:t>AFLNet</w:t>
            </w:r>
            <w:proofErr w:type="spellEnd"/>
            <w:r>
              <w:t>动态插桩模式</w:t>
            </w:r>
          </w:p>
        </w:tc>
        <w:tc>
          <w:tcPr>
            <w:tcW w:w="1240" w:type="dxa"/>
            <w:tcBorders>
              <w:top w:val="nil"/>
              <w:left w:val="single" w:sz="4" w:space="0" w:color="000000"/>
              <w:bottom w:val="nil"/>
            </w:tcBorders>
            <w:vAlign w:val="center"/>
          </w:tcPr>
          <w:p w14:paraId="0B61FECF" w14:textId="77777777" w:rsidR="004031C0" w:rsidRDefault="00B464C3">
            <w:pPr>
              <w:pStyle w:val="07-1"/>
            </w:pPr>
            <w:r>
              <w:t>7.29</w:t>
            </w:r>
          </w:p>
        </w:tc>
        <w:tc>
          <w:tcPr>
            <w:tcW w:w="1240" w:type="dxa"/>
            <w:tcBorders>
              <w:top w:val="nil"/>
              <w:bottom w:val="nil"/>
            </w:tcBorders>
            <w:vAlign w:val="center"/>
          </w:tcPr>
          <w:p w14:paraId="497905CB" w14:textId="77777777" w:rsidR="004031C0" w:rsidRDefault="00B464C3">
            <w:pPr>
              <w:pStyle w:val="07-1"/>
            </w:pPr>
            <w:r>
              <w:t>6.40</w:t>
            </w:r>
          </w:p>
        </w:tc>
        <w:tc>
          <w:tcPr>
            <w:tcW w:w="1241" w:type="dxa"/>
            <w:tcBorders>
              <w:top w:val="nil"/>
              <w:bottom w:val="nil"/>
            </w:tcBorders>
            <w:vAlign w:val="center"/>
          </w:tcPr>
          <w:p w14:paraId="42E0183C" w14:textId="77777777" w:rsidR="004031C0" w:rsidRDefault="00B464C3">
            <w:pPr>
              <w:pStyle w:val="07-1"/>
            </w:pPr>
            <w:r>
              <w:t>6.94</w:t>
            </w:r>
          </w:p>
        </w:tc>
        <w:tc>
          <w:tcPr>
            <w:tcW w:w="1248" w:type="dxa"/>
            <w:tcBorders>
              <w:top w:val="nil"/>
              <w:bottom w:val="nil"/>
            </w:tcBorders>
            <w:vAlign w:val="center"/>
          </w:tcPr>
          <w:p w14:paraId="2A0E8752" w14:textId="77777777" w:rsidR="004031C0" w:rsidRDefault="00B464C3">
            <w:pPr>
              <w:pStyle w:val="07-1"/>
            </w:pPr>
            <w:r>
              <w:t>6.95</w:t>
            </w:r>
          </w:p>
        </w:tc>
      </w:tr>
      <w:tr w:rsidR="004031C0" w14:paraId="2C2956B3" w14:textId="77777777">
        <w:trPr>
          <w:trHeight w:val="403"/>
          <w:jc w:val="center"/>
        </w:trPr>
        <w:tc>
          <w:tcPr>
            <w:tcW w:w="2457" w:type="dxa"/>
            <w:tcBorders>
              <w:top w:val="nil"/>
              <w:bottom w:val="single" w:sz="4" w:space="0" w:color="000000"/>
              <w:right w:val="single" w:sz="4" w:space="0" w:color="000000"/>
            </w:tcBorders>
            <w:vAlign w:val="center"/>
          </w:tcPr>
          <w:p w14:paraId="2463C0FE" w14:textId="77777777" w:rsidR="004031C0" w:rsidRDefault="00B464C3">
            <w:pPr>
              <w:pStyle w:val="07-1"/>
            </w:pPr>
            <w:proofErr w:type="spellStart"/>
            <w:r>
              <w:t>AFLNetSpy</w:t>
            </w:r>
            <w:proofErr w:type="spellEnd"/>
            <w:r>
              <w:t>系统模式</w:t>
            </w:r>
          </w:p>
        </w:tc>
        <w:tc>
          <w:tcPr>
            <w:tcW w:w="1240" w:type="dxa"/>
            <w:tcBorders>
              <w:top w:val="nil"/>
              <w:left w:val="single" w:sz="4" w:space="0" w:color="000000"/>
              <w:bottom w:val="single" w:sz="4" w:space="0" w:color="000000"/>
            </w:tcBorders>
            <w:vAlign w:val="center"/>
          </w:tcPr>
          <w:p w14:paraId="21EF9B47" w14:textId="77777777" w:rsidR="004031C0" w:rsidRDefault="00B464C3">
            <w:pPr>
              <w:pStyle w:val="07-1"/>
            </w:pPr>
            <w:r>
              <w:t>19.57</w:t>
            </w:r>
          </w:p>
        </w:tc>
        <w:tc>
          <w:tcPr>
            <w:tcW w:w="1240" w:type="dxa"/>
            <w:tcBorders>
              <w:top w:val="nil"/>
              <w:bottom w:val="single" w:sz="4" w:space="0" w:color="000000"/>
            </w:tcBorders>
            <w:vAlign w:val="center"/>
          </w:tcPr>
          <w:p w14:paraId="0024C5D1" w14:textId="77777777" w:rsidR="004031C0" w:rsidRDefault="00B464C3">
            <w:pPr>
              <w:pStyle w:val="07-1"/>
            </w:pPr>
            <w:r>
              <w:t>14.50</w:t>
            </w:r>
          </w:p>
        </w:tc>
        <w:tc>
          <w:tcPr>
            <w:tcW w:w="1241" w:type="dxa"/>
            <w:tcBorders>
              <w:top w:val="nil"/>
              <w:bottom w:val="single" w:sz="4" w:space="0" w:color="000000"/>
            </w:tcBorders>
            <w:vAlign w:val="center"/>
          </w:tcPr>
          <w:p w14:paraId="1DC5A04B" w14:textId="77777777" w:rsidR="004031C0" w:rsidRDefault="00B464C3">
            <w:pPr>
              <w:pStyle w:val="07-1"/>
            </w:pPr>
            <w:r>
              <w:t>17.05</w:t>
            </w:r>
          </w:p>
        </w:tc>
        <w:tc>
          <w:tcPr>
            <w:tcW w:w="1248" w:type="dxa"/>
            <w:tcBorders>
              <w:top w:val="nil"/>
              <w:bottom w:val="single" w:sz="4" w:space="0" w:color="000000"/>
            </w:tcBorders>
            <w:vAlign w:val="center"/>
          </w:tcPr>
          <w:p w14:paraId="41A32E05" w14:textId="77777777" w:rsidR="004031C0" w:rsidRDefault="00B464C3">
            <w:pPr>
              <w:pStyle w:val="07-1"/>
            </w:pPr>
            <w:r>
              <w:t>17.01</w:t>
            </w:r>
          </w:p>
        </w:tc>
      </w:tr>
    </w:tbl>
    <w:p w14:paraId="48EFE58C" w14:textId="77777777" w:rsidR="004031C0" w:rsidRDefault="004031C0">
      <w:pPr>
        <w:pStyle w:val="01-"/>
        <w:ind w:firstLine="480"/>
      </w:pPr>
    </w:p>
    <w:p w14:paraId="36460181" w14:textId="77777777" w:rsidR="004031C0" w:rsidRDefault="00B464C3">
      <w:pPr>
        <w:pStyle w:val="01-"/>
        <w:ind w:firstLine="480"/>
      </w:pPr>
      <w:r>
        <w:t>根据以上实验结果，可以看出：</w:t>
      </w:r>
      <w:r>
        <w:t>①</w:t>
      </w:r>
      <w:proofErr w:type="spellStart"/>
      <w:r>
        <w:t>AFLNet</w:t>
      </w:r>
      <w:proofErr w:type="spellEnd"/>
      <w:r>
        <w:t>静态插桩模式的效率要远高于动态插桩模式。略高于</w:t>
      </w:r>
      <w:proofErr w:type="spellStart"/>
      <w:r>
        <w:t>AFLNetSpy</w:t>
      </w:r>
      <w:proofErr w:type="spellEnd"/>
      <w:r>
        <w:t>，这主要是因为</w:t>
      </w:r>
      <w:r>
        <w:t>QEMU</w:t>
      </w:r>
      <w:r>
        <w:t>的二进制翻译过程带来了较大的时间消耗；</w:t>
      </w:r>
      <w:r>
        <w:t>②</w:t>
      </w:r>
      <w:proofErr w:type="spellStart"/>
      <w:r>
        <w:t>AFLNetSpy</w:t>
      </w:r>
      <w:proofErr w:type="spellEnd"/>
      <w:r>
        <w:t>的执行速率约为</w:t>
      </w:r>
      <w:proofErr w:type="spellStart"/>
      <w:r>
        <w:t>AFLNet</w:t>
      </w:r>
      <w:proofErr w:type="spellEnd"/>
      <w:r>
        <w:t>动态插桩模式的</w:t>
      </w:r>
      <w:r>
        <w:t>2.5</w:t>
      </w:r>
      <w:r>
        <w:t>倍，主要原因为</w:t>
      </w:r>
      <w:proofErr w:type="spellStart"/>
      <w:r>
        <w:t>AFLNet</w:t>
      </w:r>
      <w:proofErr w:type="spellEnd"/>
      <w:r>
        <w:t>每次测试前都会重启一个新的测试进程，而</w:t>
      </w:r>
      <w:proofErr w:type="spellStart"/>
      <w:r>
        <w:t>AFLNetSpy</w:t>
      </w:r>
      <w:proofErr w:type="spellEnd"/>
      <w:r>
        <w:t>会持续利用同一个测试进程直到该进程崩溃，从而节省时间提高执行效率。</w:t>
      </w:r>
      <w:bookmarkStart w:id="98" w:name="_Toc8720752"/>
    </w:p>
    <w:p w14:paraId="36B47CF1" w14:textId="77777777" w:rsidR="004031C0" w:rsidRDefault="00B464C3">
      <w:pPr>
        <w:rPr>
          <w:rFonts w:ascii="Times New Roman" w:hAnsi="Times New Roman" w:cs="Times New Roman"/>
        </w:rPr>
      </w:pPr>
      <w:r>
        <w:rPr>
          <w:rFonts w:ascii="Times New Roman" w:hAnsi="Times New Roman" w:cs="Times New Roman"/>
        </w:rPr>
        <w:br w:type="page"/>
      </w:r>
    </w:p>
    <w:p w14:paraId="452A038A" w14:textId="54760D3B" w:rsidR="004031C0" w:rsidRDefault="00B464C3">
      <w:pPr>
        <w:pStyle w:val="09-"/>
        <w:spacing w:after="312"/>
        <w:rPr>
          <w:rFonts w:ascii="Times New Roman"/>
        </w:rPr>
      </w:pPr>
      <w:bookmarkStart w:id="99" w:name="_Toc28250"/>
      <w:r>
        <w:rPr>
          <w:rFonts w:ascii="Times New Roman"/>
        </w:rPr>
        <w:lastRenderedPageBreak/>
        <w:t>结　论</w:t>
      </w:r>
      <w:bookmarkEnd w:id="98"/>
      <w:bookmarkEnd w:id="99"/>
    </w:p>
    <w:p w14:paraId="77D6A4BD" w14:textId="4AF5B886" w:rsidR="004031C0" w:rsidDel="00326BA9" w:rsidRDefault="00B464C3">
      <w:pPr>
        <w:pStyle w:val="01-"/>
        <w:ind w:firstLine="480"/>
        <w:rPr>
          <w:del w:id="100" w:author="LYZ" w:date="2024-05-10T16:13:00Z"/>
        </w:rPr>
      </w:pPr>
      <w:r>
        <w:t>本文提出了一个新颖的模糊测试框架</w:t>
      </w:r>
      <w:proofErr w:type="spellStart"/>
      <w:r>
        <w:t>AFLNetSpy</w:t>
      </w:r>
      <w:proofErr w:type="spellEnd"/>
      <w:r>
        <w:t>，它基于</w:t>
      </w:r>
      <w:proofErr w:type="spellStart"/>
      <w:r>
        <w:t>AFLNet</w:t>
      </w:r>
      <w:proofErr w:type="spellEnd"/>
      <w:r>
        <w:t>，通过结合</w:t>
      </w:r>
      <w:r>
        <w:t>QEMU</w:t>
      </w:r>
      <w:r>
        <w:t>的</w:t>
      </w:r>
      <w:r>
        <w:t>AFL-SPY</w:t>
      </w:r>
      <w:r>
        <w:t>插件，能够实现对固件中网络应用的灰盒模糊测试。</w:t>
      </w:r>
      <w:del w:id="101" w:author="LYZ" w:date="2024-05-10T16:13:00Z">
        <w:r w:rsidDel="00326BA9">
          <w:delText>AFLNetSpy</w:delText>
        </w:r>
        <w:r w:rsidDel="00326BA9">
          <w:delText>的主要创新点包括：</w:delText>
        </w:r>
        <w:r w:rsidDel="00326BA9">
          <w:delText>①</w:delText>
        </w:r>
        <w:r w:rsidDel="00326BA9">
          <w:delText>通过</w:delText>
        </w:r>
        <w:r w:rsidDel="00326BA9">
          <w:delText>QEMU-SPY</w:delText>
        </w:r>
        <w:r w:rsidDel="00326BA9">
          <w:delText>监测客户机系统中目标进程和网络相关的系统调用，精准识别目标进程处理测试请求的时间区间；</w:delText>
        </w:r>
        <w:r w:rsidDel="00326BA9">
          <w:delText>②</w:delText>
        </w:r>
        <w:r w:rsidDel="00326BA9">
          <w:delText>结合</w:delText>
        </w:r>
        <w:r w:rsidDel="00326BA9">
          <w:delText>QEMU</w:delText>
        </w:r>
        <w:r w:rsidDel="00326BA9">
          <w:delText>的</w:delText>
        </w:r>
        <w:r w:rsidDel="00326BA9">
          <w:delText>HELPER</w:delText>
        </w:r>
        <w:r w:rsidDel="00326BA9">
          <w:delText>机制和插件机制实现实现客户机系统中目标进程的标识，并进一步实现目标进程代码执行信息的收集。另外，</w:delText>
        </w:r>
        <w:r w:rsidDel="00326BA9">
          <w:delText>QEMU-SPY</w:delText>
        </w:r>
        <w:r w:rsidDel="00326BA9">
          <w:delText>的关键功能以</w:delText>
        </w:r>
        <w:r w:rsidDel="00326BA9">
          <w:delText>QEMU</w:delText>
        </w:r>
        <w:r w:rsidDel="00326BA9">
          <w:delText>插件的形式实现，即</w:delText>
        </w:r>
        <w:r w:rsidDel="00326BA9">
          <w:delText>AFL-SPY</w:delText>
        </w:r>
        <w:r w:rsidDel="00326BA9">
          <w:delText>插件</w:delText>
        </w:r>
        <w:r w:rsidDel="00326BA9">
          <w:delText>(libaflspy.so)</w:delText>
        </w:r>
        <w:r w:rsidDel="00326BA9">
          <w:delText>，使得系统具有较高的可扩展性。</w:delText>
        </w:r>
      </w:del>
    </w:p>
    <w:p w14:paraId="007ADE2D" w14:textId="4FB4DAD3" w:rsidR="004031C0" w:rsidRDefault="00B464C3">
      <w:pPr>
        <w:pStyle w:val="01-"/>
        <w:ind w:firstLine="480"/>
        <w:rPr>
          <w:ins w:id="102" w:author="LYZ" w:date="2024-05-10T16:13:00Z"/>
        </w:rPr>
      </w:pPr>
      <w:r>
        <w:t>本文首先介绍了模糊测试领域的研究概况，并对和本文工作相关的几项工作的特点和不足进行了较为详细的说明。然后在</w:t>
      </w:r>
      <w:del w:id="103" w:author="LYZ" w:date="2024-05-10T16:14:00Z">
        <w:r w:rsidDel="00326BA9">
          <w:delText>第三章</w:delText>
        </w:r>
      </w:del>
      <w:r>
        <w:t>阐述了针对固件内网络应用进行灰盒模糊测试的关键问题和解决思路，也就是</w:t>
      </w:r>
      <w:proofErr w:type="spellStart"/>
      <w:r>
        <w:t>AFLNetSpy</w:t>
      </w:r>
      <w:proofErr w:type="spellEnd"/>
      <w:r>
        <w:t>系统的设计要点。随后，在</w:t>
      </w:r>
      <w:r w:rsidRPr="00326BA9">
        <w:rPr>
          <w:color w:val="FF0000"/>
          <w:rPrChange w:id="104" w:author="LYZ" w:date="2024-05-10T16:14:00Z">
            <w:rPr/>
          </w:rPrChange>
        </w:rPr>
        <w:t>第四章</w:t>
      </w:r>
      <w:r>
        <w:t>对</w:t>
      </w:r>
      <w:proofErr w:type="spellStart"/>
      <w:r>
        <w:t>AFLNetSpy</w:t>
      </w:r>
      <w:proofErr w:type="spellEnd"/>
      <w:r>
        <w:t>系统的整体架构和实现细节进行了详细的讲解。最后，在</w:t>
      </w:r>
      <w:r w:rsidRPr="00326BA9">
        <w:rPr>
          <w:color w:val="FF0000"/>
          <w:rPrChange w:id="105" w:author="LYZ" w:date="2024-05-10T16:14:00Z">
            <w:rPr/>
          </w:rPrChange>
        </w:rPr>
        <w:t>第五章</w:t>
      </w:r>
      <w:r>
        <w:t>从稳定性和性能两个方面出发进行实验设计，将</w:t>
      </w:r>
      <w:proofErr w:type="spellStart"/>
      <w:r>
        <w:t>AFLNetSpy</w:t>
      </w:r>
      <w:proofErr w:type="spellEnd"/>
      <w:r>
        <w:t>系统和</w:t>
      </w:r>
      <w:proofErr w:type="spellStart"/>
      <w:r>
        <w:t>AFLNet</w:t>
      </w:r>
      <w:proofErr w:type="spellEnd"/>
      <w:r>
        <w:t>的两种模式进行比较分析，从而成功验证</w:t>
      </w:r>
      <w:proofErr w:type="spellStart"/>
      <w:r>
        <w:t>AFLNetSpy</w:t>
      </w:r>
      <w:proofErr w:type="spellEnd"/>
      <w:r>
        <w:t>系统的可用性。</w:t>
      </w:r>
    </w:p>
    <w:p w14:paraId="7F701036" w14:textId="29B6D3CC" w:rsidR="00326BA9" w:rsidRPr="00326BA9" w:rsidRDefault="00326BA9" w:rsidP="00326BA9">
      <w:pPr>
        <w:pStyle w:val="01-"/>
        <w:ind w:firstLine="480"/>
        <w:rPr>
          <w:ins w:id="106" w:author="LYZ" w:date="2024-05-10T16:13:00Z"/>
        </w:rPr>
      </w:pPr>
      <w:ins w:id="107" w:author="LYZ" w:date="2024-05-10T16:14:00Z">
        <w:r>
          <w:rPr>
            <w:rFonts w:hint="eastAsia"/>
          </w:rPr>
          <w:t>本文所构建的</w:t>
        </w:r>
      </w:ins>
      <w:proofErr w:type="spellStart"/>
      <w:ins w:id="108" w:author="LYZ" w:date="2024-05-10T16:13:00Z">
        <w:r w:rsidRPr="00326BA9">
          <w:t>AFLNetSpy</w:t>
        </w:r>
      </w:ins>
      <w:proofErr w:type="spellEnd"/>
      <w:ins w:id="109" w:author="LYZ" w:date="2024-05-10T16:14:00Z">
        <w:r>
          <w:rPr>
            <w:rFonts w:hint="eastAsia"/>
          </w:rPr>
          <w:t>系统其</w:t>
        </w:r>
      </w:ins>
      <w:ins w:id="110" w:author="LYZ" w:date="2024-05-10T16:13:00Z">
        <w:r w:rsidRPr="00326BA9">
          <w:t>主要创新点包括：</w:t>
        </w:r>
        <w:r w:rsidRPr="00326BA9">
          <w:rPr>
            <w:rFonts w:ascii="宋体" w:hAnsi="宋体" w:cs="宋体" w:hint="eastAsia"/>
          </w:rPr>
          <w:t>①</w:t>
        </w:r>
        <w:r w:rsidRPr="00326BA9">
          <w:t>通过</w:t>
        </w:r>
        <w:r w:rsidRPr="00326BA9">
          <w:t>QEMU-SPY</w:t>
        </w:r>
        <w:r w:rsidRPr="00326BA9">
          <w:t>监测客户机系统中目标进程和网络相关的系统调用，精准识别目标进程处理测试请求的时间区间；</w:t>
        </w:r>
        <w:r w:rsidRPr="00326BA9">
          <w:rPr>
            <w:rFonts w:ascii="宋体" w:hAnsi="宋体" w:cs="宋体" w:hint="eastAsia"/>
          </w:rPr>
          <w:t>②</w:t>
        </w:r>
        <w:r w:rsidRPr="00326BA9">
          <w:t>结合</w:t>
        </w:r>
        <w:r w:rsidRPr="00326BA9">
          <w:t>QEMU</w:t>
        </w:r>
        <w:r w:rsidRPr="00326BA9">
          <w:t>的</w:t>
        </w:r>
        <w:r w:rsidRPr="00326BA9">
          <w:t>HELPER</w:t>
        </w:r>
        <w:r w:rsidRPr="00326BA9">
          <w:t>机制和插件机制</w:t>
        </w:r>
        <w:proofErr w:type="gramStart"/>
        <w:r w:rsidRPr="00326BA9">
          <w:t>实现实现</w:t>
        </w:r>
        <w:proofErr w:type="gramEnd"/>
        <w:r w:rsidRPr="00326BA9">
          <w:t>客户机系统中目标进程的标识，并进一步实现目标进程代码执行信息的收集。另外，</w:t>
        </w:r>
        <w:r w:rsidRPr="00326BA9">
          <w:t>QEMU-SPY</w:t>
        </w:r>
        <w:r w:rsidRPr="00326BA9">
          <w:t>的关键功能以</w:t>
        </w:r>
        <w:r w:rsidRPr="00326BA9">
          <w:t>QEMU</w:t>
        </w:r>
        <w:r w:rsidRPr="00326BA9">
          <w:t>插件的形式实现，即</w:t>
        </w:r>
        <w:r w:rsidRPr="00326BA9">
          <w:t>AFL-SPY</w:t>
        </w:r>
        <w:r w:rsidRPr="00326BA9">
          <w:t>插件</w:t>
        </w:r>
        <w:r w:rsidRPr="00326BA9">
          <w:t>(libaflspy.so)</w:t>
        </w:r>
        <w:r w:rsidRPr="00326BA9">
          <w:t>，使得系统具有较高的可扩展性。</w:t>
        </w:r>
      </w:ins>
    </w:p>
    <w:p w14:paraId="455F86B3" w14:textId="65E7FC2B" w:rsidR="00326BA9" w:rsidDel="00326BA9" w:rsidRDefault="00326BA9">
      <w:pPr>
        <w:pStyle w:val="01-"/>
        <w:ind w:firstLine="480"/>
        <w:rPr>
          <w:del w:id="111" w:author="LYZ" w:date="2024-05-10T16:14:00Z"/>
          <w:rFonts w:hint="eastAsia"/>
        </w:rPr>
      </w:pPr>
    </w:p>
    <w:p w14:paraId="734BCBE8" w14:textId="77777777" w:rsidR="00326BA9" w:rsidRDefault="00B464C3">
      <w:pPr>
        <w:pStyle w:val="01-"/>
        <w:ind w:firstLine="480"/>
        <w:rPr>
          <w:ins w:id="112" w:author="LYZ" w:date="2024-05-10T16:14:00Z"/>
        </w:rPr>
      </w:pPr>
      <w:del w:id="113" w:author="LYZ" w:date="2024-05-10T16:14:00Z">
        <w:r w:rsidDel="00326BA9">
          <w:delText>综上，</w:delText>
        </w:r>
      </w:del>
      <w:r>
        <w:t>本文提出的针对固件内网络应用进行灰盒模糊测试的方法，以及开发出的</w:t>
      </w:r>
      <w:proofErr w:type="spellStart"/>
      <w:r>
        <w:t>AFLNetSpy</w:t>
      </w:r>
      <w:proofErr w:type="spellEnd"/>
      <w:r>
        <w:t>原型系统，</w:t>
      </w:r>
      <w:proofErr w:type="gramStart"/>
      <w:r>
        <w:t>将灰盒</w:t>
      </w:r>
      <w:proofErr w:type="gramEnd"/>
      <w:r>
        <w:t>模糊测试方法成功拓展到了固件网络应用领域，对于促进相关领域的研究具有重要意义。</w:t>
      </w:r>
    </w:p>
    <w:p w14:paraId="04AA0D0A" w14:textId="3A2D34B5" w:rsidR="004031C0" w:rsidRDefault="00B464C3">
      <w:pPr>
        <w:pStyle w:val="01-"/>
        <w:ind w:firstLine="480"/>
      </w:pPr>
      <w:commentRangeStart w:id="114"/>
      <w:r>
        <w:t>同时，本文的工作还存在一定不足，如局限于固件内的网络应用而难以泛化到其他类型的二进制应用、效率还有提升空间等，有待后续进一步研究。</w:t>
      </w:r>
      <w:commentRangeEnd w:id="114"/>
      <w:r w:rsidR="00326BA9">
        <w:rPr>
          <w:rStyle w:val="af"/>
          <w:rFonts w:asciiTheme="minorHAnsi" w:eastAsiaTheme="minorEastAsia" w:hAnsiTheme="minorHAnsi" w:cstheme="minorBidi"/>
          <w:kern w:val="2"/>
        </w:rPr>
        <w:commentReference w:id="114"/>
      </w:r>
      <w:r>
        <w:t>本文开发的</w:t>
      </w:r>
      <w:proofErr w:type="spellStart"/>
      <w:r>
        <w:t>AFLNetSpy</w:t>
      </w:r>
      <w:proofErr w:type="spellEnd"/>
      <w:r>
        <w:t>系统及</w:t>
      </w:r>
      <w:bookmarkStart w:id="115" w:name="_GoBack"/>
      <w:bookmarkEnd w:id="115"/>
      <w:r>
        <w:t>相关代码，可访问</w:t>
      </w:r>
      <w:r>
        <w:t xml:space="preserve">https://github.com/czxvan/AFLNetSpy </w:t>
      </w:r>
      <w:r>
        <w:t>代码仓库进行查看。</w:t>
      </w:r>
    </w:p>
    <w:p w14:paraId="0AC2DDF4" w14:textId="77777777" w:rsidR="004031C0" w:rsidRDefault="00B464C3">
      <w:pPr>
        <w:widowControl/>
        <w:jc w:val="left"/>
        <w:rPr>
          <w:rFonts w:ascii="Times New Roman" w:eastAsia="宋体" w:hAnsi="Times New Roman" w:cs="Times New Roman"/>
          <w:kern w:val="0"/>
          <w:sz w:val="24"/>
          <w:szCs w:val="24"/>
        </w:rPr>
      </w:pPr>
      <w:r>
        <w:rPr>
          <w:rFonts w:ascii="Times New Roman" w:hAnsi="Times New Roman" w:cs="Times New Roman"/>
        </w:rPr>
        <w:br w:type="page"/>
      </w:r>
    </w:p>
    <w:p w14:paraId="70C983C8" w14:textId="77777777" w:rsidR="004031C0" w:rsidRDefault="00B464C3">
      <w:pPr>
        <w:pStyle w:val="09-"/>
        <w:spacing w:after="312"/>
        <w:rPr>
          <w:rFonts w:ascii="Times New Roman"/>
        </w:rPr>
      </w:pPr>
      <w:bookmarkStart w:id="116" w:name="_Toc8720753"/>
      <w:bookmarkStart w:id="117" w:name="_Toc9485"/>
      <w:r>
        <w:rPr>
          <w:rFonts w:ascii="Times New Roman"/>
        </w:rPr>
        <w:lastRenderedPageBreak/>
        <w:t>参考文献</w:t>
      </w:r>
      <w:bookmarkStart w:id="118" w:name="_Toc8720755"/>
      <w:bookmarkEnd w:id="116"/>
      <w:bookmarkEnd w:id="117"/>
    </w:p>
    <w:p w14:paraId="7DD17BAE" w14:textId="77777777" w:rsidR="004031C0" w:rsidRDefault="00B464C3">
      <w:pPr>
        <w:pStyle w:val="01-"/>
        <w:numPr>
          <w:ilvl w:val="0"/>
          <w:numId w:val="15"/>
        </w:numPr>
        <w:spacing w:line="240" w:lineRule="auto"/>
        <w:ind w:left="420" w:firstLineChars="0" w:hanging="420"/>
        <w:rPr>
          <w:sz w:val="21"/>
          <w:szCs w:val="21"/>
        </w:rPr>
      </w:pPr>
      <w:bookmarkStart w:id="119" w:name="_Ref166193855"/>
      <w:r>
        <w:rPr>
          <w:sz w:val="21"/>
          <w:szCs w:val="21"/>
        </w:rPr>
        <w:t xml:space="preserve">Miller B P, </w:t>
      </w:r>
      <w:proofErr w:type="spellStart"/>
      <w:r>
        <w:rPr>
          <w:sz w:val="21"/>
          <w:szCs w:val="21"/>
        </w:rPr>
        <w:t>Fredriksen</w:t>
      </w:r>
      <w:proofErr w:type="spellEnd"/>
      <w:r>
        <w:rPr>
          <w:sz w:val="21"/>
          <w:szCs w:val="21"/>
        </w:rPr>
        <w:t xml:space="preserve"> L, So B. An empirical study of the reliability of UNIX utilities[J]. Communications of the ACM, 1990, 33(12): 32–44.</w:t>
      </w:r>
      <w:bookmarkEnd w:id="119"/>
    </w:p>
    <w:p w14:paraId="6882C782" w14:textId="77777777" w:rsidR="004031C0" w:rsidRDefault="00B464C3">
      <w:pPr>
        <w:pStyle w:val="01-"/>
        <w:numPr>
          <w:ilvl w:val="0"/>
          <w:numId w:val="15"/>
        </w:numPr>
        <w:spacing w:line="240" w:lineRule="auto"/>
        <w:ind w:left="420" w:firstLineChars="0" w:hanging="420"/>
        <w:rPr>
          <w:sz w:val="21"/>
          <w:szCs w:val="21"/>
        </w:rPr>
      </w:pPr>
      <w:bookmarkStart w:id="120" w:name="_Ref166193869"/>
      <w:proofErr w:type="spellStart"/>
      <w:r>
        <w:rPr>
          <w:sz w:val="21"/>
          <w:szCs w:val="21"/>
        </w:rPr>
        <w:t>Zalewski</w:t>
      </w:r>
      <w:proofErr w:type="spellEnd"/>
      <w:r>
        <w:rPr>
          <w:sz w:val="21"/>
          <w:szCs w:val="21"/>
        </w:rPr>
        <w:t xml:space="preserve"> M. American Fuzzy Lop[J]. 2016.</w:t>
      </w:r>
      <w:bookmarkEnd w:id="120"/>
      <w:r>
        <w:rPr>
          <w:sz w:val="21"/>
          <w:szCs w:val="21"/>
        </w:rPr>
        <w:t xml:space="preserve"> </w:t>
      </w:r>
      <w:proofErr w:type="gramStart"/>
      <w:r>
        <w:rPr>
          <w:sz w:val="21"/>
          <w:szCs w:val="21"/>
        </w:rPr>
        <w:t>https://lcamtuf.coredump.cx/afl/ .</w:t>
      </w:r>
      <w:proofErr w:type="gramEnd"/>
    </w:p>
    <w:p w14:paraId="7C2CA575" w14:textId="77777777" w:rsidR="004031C0" w:rsidRDefault="00B464C3">
      <w:pPr>
        <w:pStyle w:val="01-"/>
        <w:numPr>
          <w:ilvl w:val="0"/>
          <w:numId w:val="15"/>
        </w:numPr>
        <w:spacing w:line="240" w:lineRule="auto"/>
        <w:ind w:left="420" w:firstLineChars="0" w:hanging="420"/>
        <w:rPr>
          <w:sz w:val="21"/>
          <w:szCs w:val="21"/>
        </w:rPr>
      </w:pPr>
      <w:bookmarkStart w:id="121" w:name="_Ref166193900"/>
      <w:proofErr w:type="spellStart"/>
      <w:r>
        <w:rPr>
          <w:sz w:val="21"/>
          <w:szCs w:val="21"/>
        </w:rPr>
        <w:t>Böhme</w:t>
      </w:r>
      <w:proofErr w:type="spellEnd"/>
      <w:r>
        <w:rPr>
          <w:sz w:val="21"/>
          <w:szCs w:val="21"/>
        </w:rPr>
        <w:t xml:space="preserve"> M, Pham V-T, </w:t>
      </w:r>
      <w:proofErr w:type="spellStart"/>
      <w:r>
        <w:rPr>
          <w:sz w:val="21"/>
          <w:szCs w:val="21"/>
        </w:rPr>
        <w:t>Roychoudhury</w:t>
      </w:r>
      <w:proofErr w:type="spellEnd"/>
      <w:r>
        <w:rPr>
          <w:sz w:val="21"/>
          <w:szCs w:val="21"/>
        </w:rPr>
        <w:t xml:space="preserve"> A. Coverage-based </w:t>
      </w:r>
      <w:proofErr w:type="spellStart"/>
      <w:r>
        <w:rPr>
          <w:sz w:val="21"/>
          <w:szCs w:val="21"/>
        </w:rPr>
        <w:t>Greybox</w:t>
      </w:r>
      <w:proofErr w:type="spellEnd"/>
      <w:r>
        <w:rPr>
          <w:sz w:val="21"/>
          <w:szCs w:val="21"/>
        </w:rPr>
        <w:t xml:space="preserve"> Fuzzing as Markov Chain[A]. Proceedings of the 2016 ACM SIGSAC Conference on Computer and Communications Security[C]. Vienna Austria: ACM, 2016: 1032–1043.</w:t>
      </w:r>
      <w:bookmarkEnd w:id="121"/>
    </w:p>
    <w:p w14:paraId="57D47489" w14:textId="77777777" w:rsidR="004031C0" w:rsidRDefault="00B464C3">
      <w:pPr>
        <w:pStyle w:val="01-"/>
        <w:numPr>
          <w:ilvl w:val="0"/>
          <w:numId w:val="15"/>
        </w:numPr>
        <w:spacing w:line="240" w:lineRule="auto"/>
        <w:ind w:left="420" w:firstLineChars="0" w:hanging="420"/>
        <w:rPr>
          <w:sz w:val="21"/>
          <w:szCs w:val="21"/>
        </w:rPr>
      </w:pPr>
      <w:bookmarkStart w:id="122" w:name="_Ref166194117"/>
      <w:proofErr w:type="spellStart"/>
      <w:r>
        <w:rPr>
          <w:sz w:val="21"/>
          <w:szCs w:val="21"/>
        </w:rPr>
        <w:t>Lyu</w:t>
      </w:r>
      <w:proofErr w:type="spellEnd"/>
      <w:r>
        <w:rPr>
          <w:sz w:val="21"/>
          <w:szCs w:val="21"/>
        </w:rPr>
        <w:t xml:space="preserve"> C, Ji S, Zhang C, et al. MOPT: Optimized Mutation Scheduling for </w:t>
      </w:r>
      <w:proofErr w:type="spellStart"/>
      <w:r>
        <w:rPr>
          <w:sz w:val="21"/>
          <w:szCs w:val="21"/>
        </w:rPr>
        <w:t>Fuzzers</w:t>
      </w:r>
      <w:proofErr w:type="spellEnd"/>
      <w:r>
        <w:rPr>
          <w:sz w:val="21"/>
          <w:szCs w:val="21"/>
        </w:rPr>
        <w:t>[J].</w:t>
      </w:r>
      <w:bookmarkEnd w:id="122"/>
    </w:p>
    <w:p w14:paraId="0C878F81" w14:textId="77777777" w:rsidR="004031C0" w:rsidRDefault="00B464C3">
      <w:pPr>
        <w:pStyle w:val="01-"/>
        <w:numPr>
          <w:ilvl w:val="0"/>
          <w:numId w:val="15"/>
        </w:numPr>
        <w:spacing w:line="240" w:lineRule="auto"/>
        <w:ind w:left="420" w:firstLineChars="0" w:hanging="420"/>
        <w:rPr>
          <w:sz w:val="21"/>
          <w:szCs w:val="21"/>
        </w:rPr>
      </w:pPr>
      <w:bookmarkStart w:id="123" w:name="_Ref166194138"/>
      <w:r>
        <w:rPr>
          <w:sz w:val="21"/>
          <w:szCs w:val="21"/>
        </w:rPr>
        <w:t>Circumventing Fuzzing Roadblocks with Compiler Transformations[J]. 2016.</w:t>
      </w:r>
      <w:bookmarkEnd w:id="123"/>
      <w:r>
        <w:rPr>
          <w:sz w:val="21"/>
          <w:szCs w:val="21"/>
        </w:rPr>
        <w:t xml:space="preserve"> </w:t>
      </w:r>
      <w:proofErr w:type="gramStart"/>
      <w:r>
        <w:rPr>
          <w:sz w:val="21"/>
          <w:szCs w:val="21"/>
        </w:rPr>
        <w:t>https://lafintel.wordpress.com/2016/08/15/circumventing-fuzzing-roadblocks-with-compiler-transformations/ .</w:t>
      </w:r>
      <w:proofErr w:type="gramEnd"/>
    </w:p>
    <w:p w14:paraId="4798F246" w14:textId="77777777" w:rsidR="004031C0" w:rsidRDefault="00B464C3">
      <w:pPr>
        <w:pStyle w:val="01-"/>
        <w:numPr>
          <w:ilvl w:val="0"/>
          <w:numId w:val="15"/>
        </w:numPr>
        <w:spacing w:line="240" w:lineRule="auto"/>
        <w:ind w:left="420" w:firstLineChars="0" w:hanging="420"/>
        <w:rPr>
          <w:sz w:val="21"/>
          <w:szCs w:val="21"/>
        </w:rPr>
      </w:pPr>
      <w:bookmarkStart w:id="124" w:name="_Ref166194161"/>
      <w:proofErr w:type="spellStart"/>
      <w:r>
        <w:rPr>
          <w:sz w:val="21"/>
          <w:szCs w:val="21"/>
        </w:rPr>
        <w:t>Aschermann</w:t>
      </w:r>
      <w:proofErr w:type="spellEnd"/>
      <w:r>
        <w:rPr>
          <w:sz w:val="21"/>
          <w:szCs w:val="21"/>
        </w:rPr>
        <w:t xml:space="preserve"> C, </w:t>
      </w:r>
      <w:proofErr w:type="spellStart"/>
      <w:r>
        <w:rPr>
          <w:sz w:val="21"/>
          <w:szCs w:val="21"/>
        </w:rPr>
        <w:t>Schumilo</w:t>
      </w:r>
      <w:proofErr w:type="spellEnd"/>
      <w:r>
        <w:rPr>
          <w:sz w:val="21"/>
          <w:szCs w:val="21"/>
        </w:rPr>
        <w:t xml:space="preserve"> S, </w:t>
      </w:r>
      <w:proofErr w:type="spellStart"/>
      <w:r>
        <w:rPr>
          <w:sz w:val="21"/>
          <w:szCs w:val="21"/>
        </w:rPr>
        <w:t>Blazytko</w:t>
      </w:r>
      <w:proofErr w:type="spellEnd"/>
      <w:r>
        <w:rPr>
          <w:sz w:val="21"/>
          <w:szCs w:val="21"/>
        </w:rPr>
        <w:t xml:space="preserve"> T, et al. REDQUEEN: Fuzzing with Input-to-State Correspondence[A]. Proceedings 2019 Network and Distributed System Security Symposium[C]. San Diego, CA: Internet Society, 2019.</w:t>
      </w:r>
      <w:bookmarkEnd w:id="124"/>
    </w:p>
    <w:p w14:paraId="519339ED" w14:textId="77777777" w:rsidR="004031C0" w:rsidRDefault="00B464C3">
      <w:pPr>
        <w:pStyle w:val="01-"/>
        <w:numPr>
          <w:ilvl w:val="0"/>
          <w:numId w:val="15"/>
        </w:numPr>
        <w:spacing w:line="240" w:lineRule="auto"/>
        <w:ind w:left="420" w:firstLineChars="0" w:hanging="420"/>
        <w:rPr>
          <w:sz w:val="21"/>
          <w:szCs w:val="21"/>
        </w:rPr>
      </w:pPr>
      <w:bookmarkStart w:id="125" w:name="_Ref166194268"/>
      <w:proofErr w:type="spellStart"/>
      <w:r>
        <w:rPr>
          <w:sz w:val="21"/>
          <w:szCs w:val="21"/>
        </w:rPr>
        <w:t>Schumilo</w:t>
      </w:r>
      <w:proofErr w:type="spellEnd"/>
      <w:r>
        <w:rPr>
          <w:sz w:val="21"/>
          <w:szCs w:val="21"/>
        </w:rPr>
        <w:t xml:space="preserve"> S, </w:t>
      </w:r>
      <w:proofErr w:type="spellStart"/>
      <w:r>
        <w:rPr>
          <w:sz w:val="21"/>
          <w:szCs w:val="21"/>
        </w:rPr>
        <w:t>Aschermann</w:t>
      </w:r>
      <w:proofErr w:type="spellEnd"/>
      <w:r>
        <w:rPr>
          <w:sz w:val="21"/>
          <w:szCs w:val="21"/>
        </w:rPr>
        <w:t xml:space="preserve"> C, </w:t>
      </w:r>
      <w:proofErr w:type="spellStart"/>
      <w:r>
        <w:rPr>
          <w:sz w:val="21"/>
          <w:szCs w:val="21"/>
        </w:rPr>
        <w:t>Gawlik</w:t>
      </w:r>
      <w:proofErr w:type="spellEnd"/>
      <w:r>
        <w:rPr>
          <w:sz w:val="21"/>
          <w:szCs w:val="21"/>
        </w:rPr>
        <w:t xml:space="preserve"> R, et al. </w:t>
      </w:r>
      <w:proofErr w:type="spellStart"/>
      <w:r>
        <w:rPr>
          <w:sz w:val="21"/>
          <w:szCs w:val="21"/>
        </w:rPr>
        <w:t>kAFL</w:t>
      </w:r>
      <w:proofErr w:type="spellEnd"/>
      <w:r>
        <w:rPr>
          <w:sz w:val="21"/>
          <w:szCs w:val="21"/>
        </w:rPr>
        <w:t>: Hardware-Assisted Feedback Fuzzing for OS Kernels[J].</w:t>
      </w:r>
      <w:bookmarkEnd w:id="125"/>
    </w:p>
    <w:p w14:paraId="1822126A" w14:textId="77777777" w:rsidR="004031C0" w:rsidRDefault="00B464C3">
      <w:pPr>
        <w:pStyle w:val="01-"/>
        <w:numPr>
          <w:ilvl w:val="0"/>
          <w:numId w:val="15"/>
        </w:numPr>
        <w:spacing w:line="240" w:lineRule="auto"/>
        <w:ind w:left="420" w:firstLineChars="0" w:hanging="420"/>
        <w:rPr>
          <w:sz w:val="21"/>
          <w:szCs w:val="21"/>
        </w:rPr>
      </w:pPr>
      <w:bookmarkStart w:id="126" w:name="_Ref166194283"/>
      <w:r>
        <w:rPr>
          <w:sz w:val="21"/>
          <w:szCs w:val="21"/>
        </w:rPr>
        <w:t>Michael Eddington. Peach fuzzing platform[J].</w:t>
      </w:r>
      <w:bookmarkEnd w:id="126"/>
      <w:r>
        <w:rPr>
          <w:sz w:val="21"/>
          <w:szCs w:val="21"/>
        </w:rPr>
        <w:t xml:space="preserve"> </w:t>
      </w:r>
      <w:proofErr w:type="gramStart"/>
      <w:r>
        <w:rPr>
          <w:sz w:val="21"/>
          <w:szCs w:val="21"/>
        </w:rPr>
        <w:t>https://peachtech.gitlab.io/peach-fuzzer-community/ .</w:t>
      </w:r>
      <w:proofErr w:type="gramEnd"/>
    </w:p>
    <w:p w14:paraId="6E2933C3" w14:textId="77777777" w:rsidR="004031C0" w:rsidRDefault="00B464C3">
      <w:pPr>
        <w:pStyle w:val="01-"/>
        <w:numPr>
          <w:ilvl w:val="0"/>
          <w:numId w:val="15"/>
        </w:numPr>
        <w:spacing w:line="240" w:lineRule="auto"/>
        <w:ind w:left="420" w:firstLineChars="0" w:hanging="420"/>
        <w:rPr>
          <w:sz w:val="21"/>
          <w:szCs w:val="21"/>
        </w:rPr>
      </w:pPr>
      <w:bookmarkStart w:id="127" w:name="_Ref166194300"/>
      <w:r>
        <w:rPr>
          <w:sz w:val="21"/>
          <w:szCs w:val="21"/>
        </w:rPr>
        <w:t xml:space="preserve">Pham V-T, Boehme M, </w:t>
      </w:r>
      <w:proofErr w:type="spellStart"/>
      <w:r>
        <w:rPr>
          <w:sz w:val="21"/>
          <w:szCs w:val="21"/>
        </w:rPr>
        <w:t>Santosa</w:t>
      </w:r>
      <w:proofErr w:type="spellEnd"/>
      <w:r>
        <w:rPr>
          <w:sz w:val="21"/>
          <w:szCs w:val="21"/>
        </w:rPr>
        <w:t xml:space="preserve"> A E, et al. Smart </w:t>
      </w:r>
      <w:proofErr w:type="spellStart"/>
      <w:r>
        <w:rPr>
          <w:sz w:val="21"/>
          <w:szCs w:val="21"/>
        </w:rPr>
        <w:t>Greybox</w:t>
      </w:r>
      <w:proofErr w:type="spellEnd"/>
      <w:r>
        <w:rPr>
          <w:sz w:val="21"/>
          <w:szCs w:val="21"/>
        </w:rPr>
        <w:t xml:space="preserve"> Fuzzing[J]. IEEE Transactions on Software Engineering, 2020: 1–1.</w:t>
      </w:r>
      <w:bookmarkEnd w:id="127"/>
    </w:p>
    <w:p w14:paraId="3DB3B614" w14:textId="77777777" w:rsidR="004031C0" w:rsidRDefault="00B464C3">
      <w:pPr>
        <w:pStyle w:val="01-"/>
        <w:numPr>
          <w:ilvl w:val="0"/>
          <w:numId w:val="15"/>
        </w:numPr>
        <w:spacing w:line="240" w:lineRule="auto"/>
        <w:ind w:left="420" w:firstLineChars="0" w:hanging="420"/>
        <w:rPr>
          <w:sz w:val="21"/>
          <w:szCs w:val="21"/>
        </w:rPr>
      </w:pPr>
      <w:bookmarkStart w:id="128" w:name="_Ref166194313"/>
      <w:proofErr w:type="spellStart"/>
      <w:r>
        <w:rPr>
          <w:sz w:val="21"/>
          <w:szCs w:val="21"/>
        </w:rPr>
        <w:t>Fioraldi</w:t>
      </w:r>
      <w:proofErr w:type="spellEnd"/>
      <w:r>
        <w:rPr>
          <w:sz w:val="21"/>
          <w:szCs w:val="21"/>
        </w:rPr>
        <w:t xml:space="preserve"> A, Maier D, </w:t>
      </w:r>
      <w:proofErr w:type="spellStart"/>
      <w:r>
        <w:rPr>
          <w:sz w:val="21"/>
          <w:szCs w:val="21"/>
        </w:rPr>
        <w:t>Eißfeldt</w:t>
      </w:r>
      <w:proofErr w:type="spellEnd"/>
      <w:r>
        <w:rPr>
          <w:sz w:val="21"/>
          <w:szCs w:val="21"/>
        </w:rPr>
        <w:t xml:space="preserve"> H, et al. AFL++: Combining Incremental Steps of Fuzzing Research[J].</w:t>
      </w:r>
      <w:bookmarkEnd w:id="128"/>
    </w:p>
    <w:p w14:paraId="325CE905" w14:textId="77777777" w:rsidR="004031C0" w:rsidRDefault="00B464C3">
      <w:pPr>
        <w:pStyle w:val="01-"/>
        <w:numPr>
          <w:ilvl w:val="0"/>
          <w:numId w:val="15"/>
        </w:numPr>
        <w:spacing w:line="240" w:lineRule="auto"/>
        <w:ind w:left="420" w:firstLineChars="0" w:hanging="420"/>
        <w:rPr>
          <w:sz w:val="21"/>
          <w:szCs w:val="21"/>
        </w:rPr>
      </w:pPr>
      <w:bookmarkStart w:id="129" w:name="_Ref166194329"/>
      <w:proofErr w:type="spellStart"/>
      <w:r>
        <w:rPr>
          <w:sz w:val="21"/>
          <w:szCs w:val="21"/>
        </w:rPr>
        <w:t>Fioraldi</w:t>
      </w:r>
      <w:proofErr w:type="spellEnd"/>
      <w:r>
        <w:rPr>
          <w:sz w:val="21"/>
          <w:szCs w:val="21"/>
        </w:rPr>
        <w:t xml:space="preserve"> A, Maier D C, Zhang D, et al. </w:t>
      </w:r>
      <w:proofErr w:type="spellStart"/>
      <w:r>
        <w:rPr>
          <w:sz w:val="21"/>
          <w:szCs w:val="21"/>
        </w:rPr>
        <w:t>LibAFL</w:t>
      </w:r>
      <w:proofErr w:type="spellEnd"/>
      <w:r>
        <w:rPr>
          <w:sz w:val="21"/>
          <w:szCs w:val="21"/>
        </w:rPr>
        <w:t xml:space="preserve">: A Framework to Build Modular and Reusable </w:t>
      </w:r>
      <w:proofErr w:type="spellStart"/>
      <w:r>
        <w:rPr>
          <w:sz w:val="21"/>
          <w:szCs w:val="21"/>
        </w:rPr>
        <w:t>Fuzzers</w:t>
      </w:r>
      <w:proofErr w:type="spellEnd"/>
      <w:r>
        <w:rPr>
          <w:sz w:val="21"/>
          <w:szCs w:val="21"/>
        </w:rPr>
        <w:t>[A]. Proceedings of the 2022 ACM SIGSAC Conference on Computer and Communications Security[C]. New York, NY, USA: Association for Computing Machinery, 2022: 1051–1065.</w:t>
      </w:r>
      <w:bookmarkEnd w:id="129"/>
    </w:p>
    <w:p w14:paraId="316430CB" w14:textId="77777777" w:rsidR="004031C0" w:rsidRDefault="00B464C3">
      <w:pPr>
        <w:pStyle w:val="01-"/>
        <w:numPr>
          <w:ilvl w:val="0"/>
          <w:numId w:val="15"/>
        </w:numPr>
        <w:spacing w:line="240" w:lineRule="auto"/>
        <w:ind w:left="420" w:firstLineChars="0" w:hanging="420"/>
        <w:rPr>
          <w:sz w:val="21"/>
          <w:szCs w:val="21"/>
        </w:rPr>
      </w:pPr>
      <w:bookmarkStart w:id="130" w:name="_Ref166194402"/>
      <w:r>
        <w:rPr>
          <w:sz w:val="21"/>
          <w:szCs w:val="21"/>
        </w:rPr>
        <w:t xml:space="preserve">Pham V-T, Bohme M, </w:t>
      </w:r>
      <w:proofErr w:type="spellStart"/>
      <w:r>
        <w:rPr>
          <w:sz w:val="21"/>
          <w:szCs w:val="21"/>
        </w:rPr>
        <w:t>Roychoudhury</w:t>
      </w:r>
      <w:proofErr w:type="spellEnd"/>
      <w:r>
        <w:rPr>
          <w:sz w:val="21"/>
          <w:szCs w:val="21"/>
        </w:rPr>
        <w:t xml:space="preserve"> A. AFLNET: A </w:t>
      </w:r>
      <w:proofErr w:type="spellStart"/>
      <w:r>
        <w:rPr>
          <w:sz w:val="21"/>
          <w:szCs w:val="21"/>
        </w:rPr>
        <w:t>Greybox</w:t>
      </w:r>
      <w:proofErr w:type="spellEnd"/>
      <w:r>
        <w:rPr>
          <w:sz w:val="21"/>
          <w:szCs w:val="21"/>
        </w:rPr>
        <w:t xml:space="preserve"> </w:t>
      </w:r>
      <w:proofErr w:type="spellStart"/>
      <w:r>
        <w:rPr>
          <w:sz w:val="21"/>
          <w:szCs w:val="21"/>
        </w:rPr>
        <w:t>Fuzzer</w:t>
      </w:r>
      <w:proofErr w:type="spellEnd"/>
      <w:r>
        <w:rPr>
          <w:sz w:val="21"/>
          <w:szCs w:val="21"/>
        </w:rPr>
        <w:t xml:space="preserve"> for Network Protocols[A]. 2020 IEEE 13th International Conference on Software Testing, Validation and Verification (ICST)[C]. Porto, Portugal: IEEE, 2020: 460–465.</w:t>
      </w:r>
      <w:bookmarkEnd w:id="130"/>
    </w:p>
    <w:p w14:paraId="6BB0BCA0" w14:textId="77777777" w:rsidR="004031C0" w:rsidRDefault="00B464C3">
      <w:pPr>
        <w:pStyle w:val="01-"/>
        <w:numPr>
          <w:ilvl w:val="0"/>
          <w:numId w:val="15"/>
        </w:numPr>
        <w:spacing w:line="240" w:lineRule="auto"/>
        <w:ind w:left="420" w:firstLineChars="0" w:hanging="420"/>
        <w:rPr>
          <w:sz w:val="21"/>
          <w:szCs w:val="21"/>
        </w:rPr>
      </w:pPr>
      <w:bookmarkStart w:id="131" w:name="_Ref166194423"/>
      <w:proofErr w:type="spellStart"/>
      <w:r>
        <w:rPr>
          <w:sz w:val="21"/>
          <w:szCs w:val="21"/>
        </w:rPr>
        <w:t>Andronidis</w:t>
      </w:r>
      <w:proofErr w:type="spellEnd"/>
      <w:r>
        <w:rPr>
          <w:sz w:val="21"/>
          <w:szCs w:val="21"/>
        </w:rPr>
        <w:t xml:space="preserve"> A, </w:t>
      </w:r>
      <w:proofErr w:type="spellStart"/>
      <w:r>
        <w:rPr>
          <w:sz w:val="21"/>
          <w:szCs w:val="21"/>
        </w:rPr>
        <w:t>Cadar</w:t>
      </w:r>
      <w:proofErr w:type="spellEnd"/>
      <w:r>
        <w:rPr>
          <w:sz w:val="21"/>
          <w:szCs w:val="21"/>
        </w:rPr>
        <w:t xml:space="preserve"> C. </w:t>
      </w:r>
      <w:proofErr w:type="spellStart"/>
      <w:r>
        <w:rPr>
          <w:sz w:val="21"/>
          <w:szCs w:val="21"/>
        </w:rPr>
        <w:t>SnapFuzz</w:t>
      </w:r>
      <w:proofErr w:type="spellEnd"/>
      <w:r>
        <w:rPr>
          <w:sz w:val="21"/>
          <w:szCs w:val="21"/>
        </w:rPr>
        <w:t>: high-throughput fuzzing of network applications[A]. Proceedings of the 31st ACM SIGSOFT International Symposium on Software Testing and Analysis[C]. Virtual South Korea: ACM, 2022: 340–351.</w:t>
      </w:r>
      <w:bookmarkEnd w:id="131"/>
    </w:p>
    <w:p w14:paraId="76414101" w14:textId="77777777" w:rsidR="004031C0" w:rsidRDefault="00B464C3">
      <w:pPr>
        <w:pStyle w:val="01-"/>
        <w:numPr>
          <w:ilvl w:val="0"/>
          <w:numId w:val="15"/>
        </w:numPr>
        <w:spacing w:line="240" w:lineRule="auto"/>
        <w:ind w:left="420" w:firstLineChars="0" w:hanging="420"/>
        <w:rPr>
          <w:sz w:val="21"/>
          <w:szCs w:val="21"/>
        </w:rPr>
      </w:pPr>
      <w:bookmarkStart w:id="132" w:name="_Ref166194435"/>
      <w:r>
        <w:rPr>
          <w:sz w:val="21"/>
          <w:szCs w:val="21"/>
        </w:rPr>
        <w:t xml:space="preserve">Hertz J, </w:t>
      </w:r>
      <w:proofErr w:type="spellStart"/>
      <w:r>
        <w:rPr>
          <w:sz w:val="21"/>
          <w:szCs w:val="21"/>
        </w:rPr>
        <w:t>Newsham</w:t>
      </w:r>
      <w:proofErr w:type="spellEnd"/>
      <w:r>
        <w:rPr>
          <w:sz w:val="21"/>
          <w:szCs w:val="21"/>
        </w:rPr>
        <w:t xml:space="preserve"> T. Project </w:t>
      </w:r>
      <w:proofErr w:type="spellStart"/>
      <w:r>
        <w:rPr>
          <w:sz w:val="21"/>
          <w:szCs w:val="21"/>
        </w:rPr>
        <w:t>Triforce</w:t>
      </w:r>
      <w:proofErr w:type="spellEnd"/>
      <w:r>
        <w:rPr>
          <w:sz w:val="21"/>
          <w:szCs w:val="21"/>
        </w:rPr>
        <w:t>: Run AFL On Everything[J].</w:t>
      </w:r>
      <w:bookmarkEnd w:id="132"/>
    </w:p>
    <w:p w14:paraId="4067BF5F" w14:textId="77777777" w:rsidR="004031C0" w:rsidRDefault="00B464C3">
      <w:pPr>
        <w:pStyle w:val="01-"/>
        <w:numPr>
          <w:ilvl w:val="0"/>
          <w:numId w:val="15"/>
        </w:numPr>
        <w:spacing w:line="240" w:lineRule="auto"/>
        <w:ind w:left="420" w:firstLineChars="0" w:hanging="420"/>
        <w:rPr>
          <w:sz w:val="21"/>
          <w:szCs w:val="21"/>
        </w:rPr>
      </w:pPr>
      <w:bookmarkStart w:id="133" w:name="_Ref166194457"/>
      <w:proofErr w:type="spellStart"/>
      <w:r>
        <w:rPr>
          <w:sz w:val="21"/>
          <w:szCs w:val="21"/>
        </w:rPr>
        <w:t>Bellard</w:t>
      </w:r>
      <w:proofErr w:type="spellEnd"/>
      <w:r>
        <w:rPr>
          <w:sz w:val="21"/>
          <w:szCs w:val="21"/>
        </w:rPr>
        <w:t xml:space="preserve"> F. QEMU, a Fast and Portable Dynamic Translator[J]. 2005.</w:t>
      </w:r>
      <w:bookmarkEnd w:id="133"/>
    </w:p>
    <w:p w14:paraId="67256AAA" w14:textId="77777777" w:rsidR="004031C0" w:rsidRDefault="00B464C3">
      <w:pPr>
        <w:pStyle w:val="01-"/>
        <w:numPr>
          <w:ilvl w:val="0"/>
          <w:numId w:val="15"/>
        </w:numPr>
        <w:spacing w:line="240" w:lineRule="auto"/>
        <w:ind w:left="420" w:firstLineChars="0" w:hanging="420"/>
        <w:rPr>
          <w:sz w:val="21"/>
          <w:szCs w:val="21"/>
        </w:rPr>
      </w:pPr>
      <w:bookmarkStart w:id="134" w:name="_Ref166194489"/>
      <w:r>
        <w:rPr>
          <w:sz w:val="21"/>
          <w:szCs w:val="21"/>
        </w:rPr>
        <w:t xml:space="preserve">Zheng Y, </w:t>
      </w:r>
      <w:proofErr w:type="spellStart"/>
      <w:r>
        <w:rPr>
          <w:sz w:val="21"/>
          <w:szCs w:val="21"/>
        </w:rPr>
        <w:t>Davanian</w:t>
      </w:r>
      <w:proofErr w:type="spellEnd"/>
      <w:r>
        <w:rPr>
          <w:sz w:val="21"/>
          <w:szCs w:val="21"/>
        </w:rPr>
        <w:t xml:space="preserve"> A, Yin H, et al. {FIRM-AFL}: {High-Throughput} </w:t>
      </w:r>
      <w:proofErr w:type="spellStart"/>
      <w:r>
        <w:rPr>
          <w:sz w:val="21"/>
          <w:szCs w:val="21"/>
        </w:rPr>
        <w:t>Greybox</w:t>
      </w:r>
      <w:proofErr w:type="spellEnd"/>
      <w:r>
        <w:rPr>
          <w:sz w:val="21"/>
          <w:szCs w:val="21"/>
        </w:rPr>
        <w:t xml:space="preserve"> Fuzzing of {IoT} Firmware via Augmented Process Emulation[A]. 2019: 1099–1114.</w:t>
      </w:r>
      <w:bookmarkEnd w:id="134"/>
    </w:p>
    <w:p w14:paraId="2179DCB8" w14:textId="77777777" w:rsidR="004031C0" w:rsidRDefault="00B464C3">
      <w:pPr>
        <w:pStyle w:val="01-"/>
        <w:numPr>
          <w:ilvl w:val="0"/>
          <w:numId w:val="15"/>
        </w:numPr>
        <w:spacing w:line="240" w:lineRule="auto"/>
        <w:ind w:left="420" w:firstLineChars="0" w:hanging="420"/>
        <w:rPr>
          <w:sz w:val="21"/>
          <w:szCs w:val="21"/>
        </w:rPr>
      </w:pPr>
      <w:bookmarkStart w:id="135" w:name="_Ref166194500"/>
      <w:r>
        <w:rPr>
          <w:sz w:val="21"/>
          <w:szCs w:val="21"/>
        </w:rPr>
        <w:t xml:space="preserve">Zheng Y, Li Y, Zhang C, et al. Efficient </w:t>
      </w:r>
      <w:proofErr w:type="spellStart"/>
      <w:r>
        <w:rPr>
          <w:sz w:val="21"/>
          <w:szCs w:val="21"/>
        </w:rPr>
        <w:t>greybox</w:t>
      </w:r>
      <w:proofErr w:type="spellEnd"/>
      <w:r>
        <w:rPr>
          <w:sz w:val="21"/>
          <w:szCs w:val="21"/>
        </w:rPr>
        <w:t xml:space="preserve"> fuzzing of applications in Linux-based IoT devices via enhanced user-mode emulation[A]. Proceedings of the 31st ACM SIGSOFT International Symposium on Software Testing and Analysis[C]. Virtual South Korea: ACM, 2022: 417–428.</w:t>
      </w:r>
      <w:bookmarkEnd w:id="135"/>
    </w:p>
    <w:p w14:paraId="5B1533F7" w14:textId="77777777" w:rsidR="004031C0" w:rsidRDefault="00B464C3">
      <w:pPr>
        <w:pStyle w:val="01-"/>
        <w:numPr>
          <w:ilvl w:val="0"/>
          <w:numId w:val="15"/>
        </w:numPr>
        <w:spacing w:line="240" w:lineRule="auto"/>
        <w:ind w:left="420" w:firstLineChars="0" w:hanging="420"/>
        <w:rPr>
          <w:sz w:val="21"/>
          <w:szCs w:val="21"/>
        </w:rPr>
      </w:pPr>
      <w:bookmarkStart w:id="136" w:name="_Ref166194531"/>
      <w:r>
        <w:rPr>
          <w:sz w:val="21"/>
          <w:szCs w:val="21"/>
        </w:rPr>
        <w:t xml:space="preserve">Meng R, </w:t>
      </w:r>
      <w:proofErr w:type="spellStart"/>
      <w:r>
        <w:rPr>
          <w:sz w:val="21"/>
          <w:szCs w:val="21"/>
        </w:rPr>
        <w:t>Mirchev</w:t>
      </w:r>
      <w:proofErr w:type="spellEnd"/>
      <w:r>
        <w:rPr>
          <w:sz w:val="21"/>
          <w:szCs w:val="21"/>
        </w:rPr>
        <w:t xml:space="preserve"> M, </w:t>
      </w:r>
      <w:proofErr w:type="spellStart"/>
      <w:r>
        <w:rPr>
          <w:sz w:val="21"/>
          <w:szCs w:val="21"/>
        </w:rPr>
        <w:t>Böhme</w:t>
      </w:r>
      <w:proofErr w:type="spellEnd"/>
      <w:r>
        <w:rPr>
          <w:sz w:val="21"/>
          <w:szCs w:val="21"/>
        </w:rPr>
        <w:t xml:space="preserve"> M, et al. Large Language Model </w:t>
      </w:r>
      <w:proofErr w:type="gramStart"/>
      <w:r>
        <w:rPr>
          <w:sz w:val="21"/>
          <w:szCs w:val="21"/>
        </w:rPr>
        <w:t>guided</w:t>
      </w:r>
      <w:proofErr w:type="gramEnd"/>
      <w:r>
        <w:rPr>
          <w:sz w:val="21"/>
          <w:szCs w:val="21"/>
        </w:rPr>
        <w:t xml:space="preserve"> Protocol Fuzzing[A]. Proceedings 2024 Network and Distributed System Security Symposium[C]. San Diego, CA, USA: Internet Society, 2024.</w:t>
      </w:r>
      <w:bookmarkEnd w:id="136"/>
    </w:p>
    <w:p w14:paraId="5777829D" w14:textId="77777777" w:rsidR="004031C0" w:rsidRDefault="00B464C3">
      <w:pPr>
        <w:pStyle w:val="01-"/>
        <w:numPr>
          <w:ilvl w:val="0"/>
          <w:numId w:val="15"/>
        </w:numPr>
        <w:spacing w:line="240" w:lineRule="auto"/>
        <w:ind w:left="420" w:firstLineChars="0" w:hanging="420"/>
        <w:rPr>
          <w:sz w:val="21"/>
          <w:szCs w:val="21"/>
        </w:rPr>
      </w:pPr>
      <w:bookmarkStart w:id="137" w:name="_Ref166194576"/>
      <w:r>
        <w:rPr>
          <w:sz w:val="21"/>
          <w:szCs w:val="21"/>
        </w:rPr>
        <w:lastRenderedPageBreak/>
        <w:t>Henderson A, Prakash A, Yan L K, et al. Make it work, make it right, make it fast: building a platform-neutral whole-system dynamic binary analysis platform[A]. Proceedings of the 2014 International Symposium on Software Testing and Analysis[C]. San Jose CA USA: ACM, 2014: 248–258.</w:t>
      </w:r>
      <w:bookmarkEnd w:id="137"/>
    </w:p>
    <w:p w14:paraId="1EDAB2DB" w14:textId="77777777" w:rsidR="004031C0" w:rsidRDefault="00B464C3">
      <w:pPr>
        <w:pStyle w:val="01-"/>
        <w:numPr>
          <w:ilvl w:val="0"/>
          <w:numId w:val="15"/>
        </w:numPr>
        <w:spacing w:line="240" w:lineRule="auto"/>
        <w:ind w:left="420" w:firstLineChars="0" w:hanging="420"/>
        <w:rPr>
          <w:sz w:val="21"/>
          <w:szCs w:val="21"/>
        </w:rPr>
      </w:pPr>
      <w:bookmarkStart w:id="138" w:name="_Ref166194596"/>
      <w:proofErr w:type="spellStart"/>
      <w:r>
        <w:rPr>
          <w:sz w:val="21"/>
          <w:szCs w:val="21"/>
        </w:rPr>
        <w:t>Dovgalyuk</w:t>
      </w:r>
      <w:proofErr w:type="spellEnd"/>
      <w:r>
        <w:rPr>
          <w:sz w:val="21"/>
          <w:szCs w:val="21"/>
        </w:rPr>
        <w:t xml:space="preserve"> P, </w:t>
      </w:r>
      <w:proofErr w:type="spellStart"/>
      <w:r>
        <w:rPr>
          <w:sz w:val="21"/>
          <w:szCs w:val="21"/>
        </w:rPr>
        <w:t>Fursova</w:t>
      </w:r>
      <w:proofErr w:type="spellEnd"/>
      <w:r>
        <w:rPr>
          <w:sz w:val="21"/>
          <w:szCs w:val="21"/>
        </w:rPr>
        <w:t xml:space="preserve"> N, </w:t>
      </w:r>
      <w:proofErr w:type="spellStart"/>
      <w:r>
        <w:rPr>
          <w:sz w:val="21"/>
          <w:szCs w:val="21"/>
        </w:rPr>
        <w:t>Vasiliev</w:t>
      </w:r>
      <w:proofErr w:type="spellEnd"/>
      <w:r>
        <w:rPr>
          <w:sz w:val="21"/>
          <w:szCs w:val="21"/>
        </w:rPr>
        <w:t xml:space="preserve"> I, et al. QEMU-based framework for non-intrusive virtual machine instrumentation and introspection[A]. Proceedings of the 2017 11th Joint Meeting on Foundations of Software Engineering[C]. Paderborn Germany: ACM, 2017: 944–948.</w:t>
      </w:r>
      <w:bookmarkEnd w:id="138"/>
      <w:r>
        <w:rPr>
          <w:sz w:val="21"/>
          <w:szCs w:val="21"/>
        </w:rPr>
        <w:br w:type="page"/>
      </w:r>
    </w:p>
    <w:p w14:paraId="470C2BAA" w14:textId="2ACCB250" w:rsidR="004031C0" w:rsidRDefault="00B464C3">
      <w:pPr>
        <w:pStyle w:val="09-"/>
        <w:spacing w:after="312"/>
        <w:rPr>
          <w:rFonts w:ascii="Times New Roman"/>
        </w:rPr>
      </w:pPr>
      <w:bookmarkStart w:id="139" w:name="_Toc9578"/>
      <w:r>
        <w:rPr>
          <w:rFonts w:ascii="Times New Roman"/>
        </w:rPr>
        <w:lastRenderedPageBreak/>
        <w:t>致　谢</w:t>
      </w:r>
      <w:bookmarkEnd w:id="118"/>
      <w:bookmarkEnd w:id="139"/>
    </w:p>
    <w:p w14:paraId="38F3E3C3" w14:textId="77777777" w:rsidR="004031C0" w:rsidRDefault="00B464C3">
      <w:pPr>
        <w:pStyle w:val="01-"/>
        <w:ind w:firstLine="480"/>
      </w:pPr>
      <w:r>
        <w:t>本科生涯即将结束，回顾过去四年，可以看到自己在能力上的提升和性格上的改变，这是</w:t>
      </w:r>
      <w:proofErr w:type="gramStart"/>
      <w:r>
        <w:t>四年北理时光</w:t>
      </w:r>
      <w:proofErr w:type="gramEnd"/>
      <w:r>
        <w:t>为我留下的印记。</w:t>
      </w:r>
    </w:p>
    <w:p w14:paraId="7F7582DB" w14:textId="77777777" w:rsidR="004031C0" w:rsidRDefault="00B464C3">
      <w:pPr>
        <w:pStyle w:val="01-"/>
        <w:ind w:firstLine="480"/>
      </w:pPr>
      <w:r>
        <w:t>首先，感谢谭毓安老师对本次毕业设计中几个关键点的建议和指导，感谢实验室的师兄和同学提供的帮助，感谢我的家人们对我的鼓励和支持。</w:t>
      </w:r>
    </w:p>
    <w:p w14:paraId="5A2A15A6" w14:textId="77777777" w:rsidR="004031C0" w:rsidRDefault="00B464C3">
      <w:pPr>
        <w:pStyle w:val="01-"/>
        <w:ind w:firstLine="480"/>
      </w:pPr>
      <w:r>
        <w:t>然后，感谢一起参与各项竞赛的队友</w:t>
      </w:r>
      <w:proofErr w:type="gramStart"/>
      <w:r>
        <w:t>以及网安俱乐部</w:t>
      </w:r>
      <w:proofErr w:type="gramEnd"/>
      <w:r>
        <w:t>的朋友们，和你们一起成长进步讨论交流，让我受益匪浅。感谢我的舍友们，四年里尤其是最后一年我们一起度过了大部分的时光，对此我感到十分幸运和愉快。愿友谊长青，时常联系。</w:t>
      </w:r>
    </w:p>
    <w:p w14:paraId="1B8D7885" w14:textId="77777777" w:rsidR="004031C0" w:rsidRDefault="00B464C3">
      <w:pPr>
        <w:pStyle w:val="01-"/>
        <w:ind w:firstLine="480"/>
      </w:pPr>
      <w:r>
        <w:t>最后，</w:t>
      </w:r>
      <w:proofErr w:type="gramStart"/>
      <w:r>
        <w:t>祝大学</w:t>
      </w:r>
      <w:proofErr w:type="gramEnd"/>
      <w:r>
        <w:t>四年里遇到的老师们身体健康，工作顺利。祝我的同学朋友们前程似锦，后会有期。</w:t>
      </w:r>
    </w:p>
    <w:p w14:paraId="1D55396C" w14:textId="77777777" w:rsidR="004031C0" w:rsidRDefault="004031C0">
      <w:pPr>
        <w:pStyle w:val="01-"/>
        <w:ind w:firstLine="480"/>
      </w:pPr>
    </w:p>
    <w:p w14:paraId="69889310" w14:textId="77777777" w:rsidR="004031C0" w:rsidRDefault="004031C0">
      <w:pPr>
        <w:pStyle w:val="01-"/>
        <w:ind w:firstLine="480"/>
      </w:pPr>
    </w:p>
    <w:p w14:paraId="377EBACF" w14:textId="77777777" w:rsidR="004031C0" w:rsidRDefault="004031C0">
      <w:pPr>
        <w:pStyle w:val="01-"/>
        <w:ind w:firstLine="480"/>
      </w:pPr>
    </w:p>
    <w:p w14:paraId="13D1638E" w14:textId="77777777" w:rsidR="004031C0" w:rsidRDefault="004031C0">
      <w:pPr>
        <w:pStyle w:val="01-"/>
        <w:ind w:firstLine="480"/>
      </w:pPr>
    </w:p>
    <w:p w14:paraId="62E4F595" w14:textId="77777777" w:rsidR="004031C0" w:rsidRDefault="004031C0">
      <w:pPr>
        <w:pStyle w:val="16-"/>
        <w:rPr>
          <w:rFonts w:ascii="Times New Roman" w:hAnsi="Times New Roman" w:cs="Times New Roman"/>
        </w:rPr>
      </w:pPr>
    </w:p>
    <w:sectPr w:rsidR="004031C0">
      <w:pgSz w:w="11906" w:h="16838"/>
      <w:pgMar w:top="1985" w:right="1474" w:bottom="1474" w:left="1701" w:header="1361" w:footer="113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LYZ" w:date="2024-05-10T13:54:00Z" w:initials="L">
    <w:p w14:paraId="301ECF62" w14:textId="77777777" w:rsidR="00497AE9" w:rsidRDefault="00497AE9">
      <w:pPr>
        <w:pStyle w:val="af0"/>
      </w:pPr>
      <w:r>
        <w:rPr>
          <w:rStyle w:val="af"/>
        </w:rPr>
        <w:annotationRef/>
      </w:r>
      <w:r>
        <w:rPr>
          <w:rFonts w:hint="eastAsia"/>
        </w:rPr>
        <w:t>对照中文改一下英文摘要</w:t>
      </w:r>
    </w:p>
  </w:comment>
  <w:comment w:id="17" w:author="LYZ" w:date="2024-05-10T14:07:00Z" w:initials="L">
    <w:p w14:paraId="1BFA472B" w14:textId="2785AC8C" w:rsidR="0076498B" w:rsidRDefault="0076498B">
      <w:pPr>
        <w:pStyle w:val="af0"/>
      </w:pPr>
      <w:r>
        <w:rPr>
          <w:rStyle w:val="af"/>
        </w:rPr>
        <w:annotationRef/>
      </w:r>
      <w:r>
        <w:rPr>
          <w:rFonts w:hint="eastAsia"/>
        </w:rPr>
        <w:t>固件安全</w:t>
      </w:r>
      <w:r w:rsidR="00E42245">
        <w:rPr>
          <w:rFonts w:hint="eastAsia"/>
        </w:rPr>
        <w:t>？</w:t>
      </w:r>
    </w:p>
  </w:comment>
  <w:comment w:id="32" w:author="LYZ" w:date="2024-05-10T15:33:00Z" w:initials="L">
    <w:p w14:paraId="2B70E1EE" w14:textId="30E6D9EA" w:rsidR="002E5E84" w:rsidRDefault="002E5E84">
      <w:pPr>
        <w:pStyle w:val="af0"/>
      </w:pPr>
      <w:r>
        <w:rPr>
          <w:rStyle w:val="af"/>
        </w:rPr>
        <w:annotationRef/>
      </w:r>
      <w:r>
        <w:rPr>
          <w:rFonts w:hint="eastAsia"/>
        </w:rPr>
        <w:t>段落格式</w:t>
      </w:r>
    </w:p>
  </w:comment>
  <w:comment w:id="40" w:author="LYZ" w:date="2024-05-10T15:35:00Z" w:initials="L">
    <w:p w14:paraId="039DD0CF" w14:textId="7EB7E292" w:rsidR="002E5E84" w:rsidRDefault="002E5E84">
      <w:pPr>
        <w:pStyle w:val="af0"/>
      </w:pPr>
      <w:r>
        <w:rPr>
          <w:rStyle w:val="af"/>
        </w:rPr>
        <w:annotationRef/>
      </w:r>
      <w:r>
        <w:rPr>
          <w:rFonts w:hint="eastAsia"/>
        </w:rPr>
        <w:t>段落格式</w:t>
      </w:r>
    </w:p>
  </w:comment>
  <w:comment w:id="48" w:author="LYZ" w:date="2024-05-10T15:37:00Z" w:initials="L">
    <w:p w14:paraId="38F230DB" w14:textId="43ECFDB8" w:rsidR="002E5E84" w:rsidRDefault="002E5E84">
      <w:pPr>
        <w:pStyle w:val="af0"/>
      </w:pPr>
      <w:r>
        <w:rPr>
          <w:rStyle w:val="af"/>
        </w:rPr>
        <w:annotationRef/>
      </w:r>
      <w:r>
        <w:rPr>
          <w:rFonts w:hint="eastAsia"/>
        </w:rPr>
        <w:t>格式</w:t>
      </w:r>
    </w:p>
  </w:comment>
  <w:comment w:id="54" w:author="LYZ" w:date="2024-05-10T15:37:00Z" w:initials="L">
    <w:p w14:paraId="2FFF161E" w14:textId="36894D1C" w:rsidR="002E5E84" w:rsidRDefault="002E5E84">
      <w:pPr>
        <w:pStyle w:val="af0"/>
        <w:rPr>
          <w:rFonts w:hint="eastAsia"/>
        </w:rPr>
      </w:pPr>
      <w:r>
        <w:rPr>
          <w:rStyle w:val="af"/>
        </w:rPr>
        <w:annotationRef/>
      </w:r>
      <w:r>
        <w:rPr>
          <w:rFonts w:hint="eastAsia"/>
        </w:rPr>
        <w:t>这里可以增加一张表，把这几个工具做一下直观的比对，比如应用范围、特点等</w:t>
      </w:r>
    </w:p>
  </w:comment>
  <w:comment w:id="56" w:author="LYZ" w:date="2024-05-10T15:39:00Z" w:initials="L">
    <w:p w14:paraId="4C8084EA" w14:textId="01C86205" w:rsidR="0090315C" w:rsidRDefault="0090315C">
      <w:pPr>
        <w:pStyle w:val="af0"/>
        <w:rPr>
          <w:rFonts w:hint="eastAsia"/>
        </w:rPr>
      </w:pPr>
      <w:r>
        <w:rPr>
          <w:rStyle w:val="af"/>
        </w:rPr>
        <w:annotationRef/>
      </w:r>
      <w:r>
        <w:rPr>
          <w:rFonts w:hint="eastAsia"/>
        </w:rPr>
        <w:t>这一部分可以放到下一章介绍</w:t>
      </w:r>
    </w:p>
  </w:comment>
  <w:comment w:id="58" w:author="LYZ" w:date="2024-05-10T15:40:00Z" w:initials="L">
    <w:p w14:paraId="7F64FC48" w14:textId="5560C0A2" w:rsidR="0090315C" w:rsidRDefault="0090315C">
      <w:pPr>
        <w:pStyle w:val="af0"/>
        <w:rPr>
          <w:rFonts w:hint="eastAsia"/>
        </w:rPr>
      </w:pPr>
      <w:r>
        <w:rPr>
          <w:rStyle w:val="af"/>
        </w:rPr>
        <w:annotationRef/>
      </w:r>
      <w:r>
        <w:rPr>
          <w:rFonts w:hint="eastAsia"/>
        </w:rPr>
        <w:t>这一章内容太少了，内容上和第四章是一体的，建议和第四章合并</w:t>
      </w:r>
    </w:p>
  </w:comment>
  <w:comment w:id="63" w:author="LYZ" w:date="2024-05-10T15:42:00Z" w:initials="L">
    <w:p w14:paraId="3D2B475D" w14:textId="7AEFA65A" w:rsidR="00706569" w:rsidRDefault="00706569">
      <w:pPr>
        <w:pStyle w:val="af0"/>
      </w:pPr>
      <w:r>
        <w:rPr>
          <w:rStyle w:val="af"/>
        </w:rPr>
        <w:annotationRef/>
      </w:r>
      <w:r>
        <w:rPr>
          <w:rFonts w:hint="eastAsia"/>
        </w:rPr>
        <w:t>该处内容建议增加一些具体的实例来说明如何获取进程代码</w:t>
      </w:r>
    </w:p>
  </w:comment>
  <w:comment w:id="66" w:author="LYZ" w:date="2024-05-10T15:43:00Z" w:initials="L">
    <w:p w14:paraId="56CDD78F" w14:textId="1BF21F71" w:rsidR="00706569" w:rsidRDefault="00706569">
      <w:pPr>
        <w:pStyle w:val="af0"/>
      </w:pPr>
      <w:r>
        <w:rPr>
          <w:rStyle w:val="af"/>
        </w:rPr>
        <w:annotationRef/>
      </w:r>
      <w:r>
        <w:rPr>
          <w:rFonts w:hint="eastAsia"/>
        </w:rPr>
        <w:t>注意段落格式</w:t>
      </w:r>
    </w:p>
  </w:comment>
  <w:comment w:id="69" w:author="LYZ" w:date="2024-05-10T15:44:00Z" w:initials="L">
    <w:p w14:paraId="3733BA4B" w14:textId="77777777" w:rsidR="00706569" w:rsidRDefault="00706569">
      <w:pPr>
        <w:pStyle w:val="af0"/>
      </w:pPr>
      <w:r>
        <w:rPr>
          <w:rStyle w:val="af"/>
        </w:rPr>
        <w:annotationRef/>
      </w:r>
      <w:r>
        <w:rPr>
          <w:rFonts w:hint="eastAsia"/>
        </w:rPr>
        <w:t>和上一章合并</w:t>
      </w:r>
    </w:p>
    <w:p w14:paraId="2C96BC3F" w14:textId="77777777" w:rsidR="00B73712" w:rsidRDefault="00B73712">
      <w:pPr>
        <w:pStyle w:val="af0"/>
      </w:pPr>
      <w:r>
        <w:rPr>
          <w:rFonts w:hint="eastAsia"/>
        </w:rPr>
        <w:t>本章</w:t>
      </w:r>
      <w:r w:rsidRPr="00B73712">
        <w:t>要</w:t>
      </w:r>
      <w:r>
        <w:rPr>
          <w:rFonts w:hint="eastAsia"/>
        </w:rPr>
        <w:t>重点描述设计过程，而不是把已经设计好的软件或者原型去介绍功能，本章内容要改进</w:t>
      </w:r>
    </w:p>
    <w:p w14:paraId="32ACE59A" w14:textId="1A91F9B9" w:rsidR="00326BA9" w:rsidRDefault="00326BA9">
      <w:pPr>
        <w:pStyle w:val="af0"/>
        <w:rPr>
          <w:rFonts w:hint="eastAsia"/>
        </w:rPr>
      </w:pPr>
      <w:r>
        <w:rPr>
          <w:rFonts w:hint="eastAsia"/>
        </w:rPr>
        <w:t>按照先设计，后介绍的方式整合一下本章内容</w:t>
      </w:r>
    </w:p>
  </w:comment>
  <w:comment w:id="73" w:author="LYZ" w:date="2024-05-10T15:45:00Z" w:initials="L">
    <w:p w14:paraId="5D559F16" w14:textId="6229D53F" w:rsidR="00706569" w:rsidRDefault="00706569">
      <w:pPr>
        <w:pStyle w:val="af0"/>
      </w:pPr>
      <w:r>
        <w:rPr>
          <w:rStyle w:val="af"/>
        </w:rPr>
        <w:annotationRef/>
      </w:r>
      <w:r>
        <w:rPr>
          <w:rFonts w:hint="eastAsia"/>
        </w:rPr>
        <w:t>段落格式</w:t>
      </w:r>
    </w:p>
  </w:comment>
  <w:comment w:id="75" w:author="LYZ" w:date="2024-05-10T15:49:00Z" w:initials="L">
    <w:p w14:paraId="36A068FF" w14:textId="64F736C4" w:rsidR="00706569" w:rsidRDefault="00706569">
      <w:pPr>
        <w:pStyle w:val="af0"/>
        <w:rPr>
          <w:rFonts w:hint="eastAsia"/>
        </w:rPr>
      </w:pPr>
      <w:r>
        <w:rPr>
          <w:rStyle w:val="af"/>
        </w:rPr>
        <w:annotationRef/>
      </w:r>
      <w:r>
        <w:rPr>
          <w:rFonts w:hint="eastAsia"/>
        </w:rPr>
        <w:t>这里的每一节在介绍设计框架时，针对一些关键节点可以用截图来说明设计过程</w:t>
      </w:r>
    </w:p>
  </w:comment>
  <w:comment w:id="79" w:author="LYZ" w:date="2024-05-10T15:50:00Z" w:initials="L">
    <w:p w14:paraId="2AAC40E9" w14:textId="77777777" w:rsidR="00706569" w:rsidRDefault="00706569">
      <w:pPr>
        <w:pStyle w:val="af0"/>
      </w:pPr>
      <w:r>
        <w:rPr>
          <w:rStyle w:val="af"/>
        </w:rPr>
        <w:annotationRef/>
      </w:r>
      <w:r>
        <w:rPr>
          <w:rFonts w:hint="eastAsia"/>
        </w:rPr>
        <w:t>同上一节段落格式</w:t>
      </w:r>
    </w:p>
    <w:p w14:paraId="7BAEA1A4" w14:textId="77777777" w:rsidR="00706569" w:rsidRDefault="00706569">
      <w:pPr>
        <w:pStyle w:val="af0"/>
      </w:pPr>
    </w:p>
    <w:p w14:paraId="7AFCE32D" w14:textId="5F7EED72" w:rsidR="00706569" w:rsidRDefault="00706569">
      <w:pPr>
        <w:pStyle w:val="af0"/>
        <w:rPr>
          <w:rFonts w:hint="eastAsia"/>
        </w:rPr>
      </w:pPr>
      <w:r>
        <w:rPr>
          <w:rFonts w:hint="eastAsia"/>
        </w:rPr>
        <w:t>在说明系统回调时，针对</w:t>
      </w:r>
      <w:proofErr w:type="spellStart"/>
      <w:r w:rsidRPr="00706569">
        <w:t>AFLNetSpy</w:t>
      </w:r>
      <w:proofErr w:type="spellEnd"/>
      <w:r w:rsidRPr="00706569">
        <w:t>原型系统</w:t>
      </w:r>
      <w:r>
        <w:rPr>
          <w:rFonts w:hint="eastAsia"/>
        </w:rPr>
        <w:t>做一些关键截图说明其工作流程</w:t>
      </w:r>
    </w:p>
  </w:comment>
  <w:comment w:id="83" w:author="LYZ" w:date="2024-05-10T16:06:00Z" w:initials="L">
    <w:p w14:paraId="1FF894BA" w14:textId="5D9C6B72" w:rsidR="00B73712" w:rsidRDefault="00B73712">
      <w:pPr>
        <w:pStyle w:val="af0"/>
      </w:pPr>
      <w:r>
        <w:rPr>
          <w:rStyle w:val="af"/>
        </w:rPr>
        <w:annotationRef/>
      </w:r>
      <w:r>
        <w:rPr>
          <w:rFonts w:hint="eastAsia"/>
        </w:rPr>
        <w:t>后面增加一个本章小结</w:t>
      </w:r>
    </w:p>
  </w:comment>
  <w:comment w:id="86" w:author="LYZ" w:date="2024-05-10T16:09:00Z" w:initials="L">
    <w:p w14:paraId="6D25E115" w14:textId="169D58FC" w:rsidR="00326BA9" w:rsidRDefault="00326BA9">
      <w:pPr>
        <w:pStyle w:val="af0"/>
      </w:pPr>
      <w:r>
        <w:rPr>
          <w:rStyle w:val="af"/>
        </w:rPr>
        <w:annotationRef/>
      </w:r>
      <w:r>
        <w:rPr>
          <w:rFonts w:hint="eastAsia"/>
        </w:rPr>
        <w:t>段落格式</w:t>
      </w:r>
    </w:p>
  </w:comment>
  <w:comment w:id="89" w:author="LYZ" w:date="2024-05-10T16:10:00Z" w:initials="L">
    <w:p w14:paraId="29AD4189" w14:textId="5D903CAF" w:rsidR="00326BA9" w:rsidRDefault="00326BA9">
      <w:pPr>
        <w:pStyle w:val="af0"/>
      </w:pPr>
      <w:r>
        <w:rPr>
          <w:rStyle w:val="af"/>
        </w:rPr>
        <w:annotationRef/>
      </w:r>
      <w:r>
        <w:rPr>
          <w:rFonts w:hint="eastAsia"/>
        </w:rPr>
        <w:t>用表格给出测试的软硬件环境</w:t>
      </w:r>
    </w:p>
  </w:comment>
  <w:comment w:id="93" w:author="LYZ" w:date="2024-05-10T16:10:00Z" w:initials="L">
    <w:p w14:paraId="4FCCD289" w14:textId="181B96A1" w:rsidR="00326BA9" w:rsidRDefault="00326BA9">
      <w:pPr>
        <w:pStyle w:val="af0"/>
      </w:pPr>
      <w:r>
        <w:rPr>
          <w:rStyle w:val="af"/>
        </w:rPr>
        <w:annotationRef/>
      </w:r>
      <w:r>
        <w:rPr>
          <w:rFonts w:hint="eastAsia"/>
        </w:rPr>
        <w:t>给出稳定性分析的意义，通常对软件或者原型系统需要进行功能或者性能的测试，这里为什么要进行稳定性分析</w:t>
      </w:r>
    </w:p>
  </w:comment>
  <w:comment w:id="114" w:author="LYZ" w:date="2024-05-10T16:14:00Z" w:initials="L">
    <w:p w14:paraId="3DDA8069" w14:textId="1BD4911A" w:rsidR="00326BA9" w:rsidRDefault="00326BA9">
      <w:pPr>
        <w:pStyle w:val="af0"/>
        <w:rPr>
          <w:rFonts w:hint="eastAsia"/>
        </w:rPr>
      </w:pPr>
      <w:r>
        <w:rPr>
          <w:rStyle w:val="af"/>
        </w:rPr>
        <w:annotationRef/>
      </w:r>
      <w:r>
        <w:rPr>
          <w:rFonts w:hint="eastAsia"/>
        </w:rPr>
        <w:t>这一部分内容再稍微详细一点阐述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ECF62" w15:done="0"/>
  <w15:commentEx w15:paraId="1BFA472B" w15:done="0"/>
  <w15:commentEx w15:paraId="2B70E1EE" w15:done="0"/>
  <w15:commentEx w15:paraId="039DD0CF" w15:done="0"/>
  <w15:commentEx w15:paraId="38F230DB" w15:done="0"/>
  <w15:commentEx w15:paraId="2FFF161E" w15:done="0"/>
  <w15:commentEx w15:paraId="4C8084EA" w15:done="0"/>
  <w15:commentEx w15:paraId="7F64FC48" w15:done="0"/>
  <w15:commentEx w15:paraId="3D2B475D" w15:done="0"/>
  <w15:commentEx w15:paraId="56CDD78F" w15:done="0"/>
  <w15:commentEx w15:paraId="32ACE59A" w15:done="0"/>
  <w15:commentEx w15:paraId="5D559F16" w15:done="0"/>
  <w15:commentEx w15:paraId="36A068FF" w15:done="0"/>
  <w15:commentEx w15:paraId="7AFCE32D" w15:done="0"/>
  <w15:commentEx w15:paraId="1FF894BA" w15:done="0"/>
  <w15:commentEx w15:paraId="6D25E115" w15:done="0"/>
  <w15:commentEx w15:paraId="29AD4189" w15:done="0"/>
  <w15:commentEx w15:paraId="4FCCD289" w15:done="0"/>
  <w15:commentEx w15:paraId="3DDA8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ECF62" w16cid:durableId="29E8A586"/>
  <w16cid:commentId w16cid:paraId="1BFA472B" w16cid:durableId="29E8A89A"/>
  <w16cid:commentId w16cid:paraId="2B70E1EE" w16cid:durableId="29E8BCAD"/>
  <w16cid:commentId w16cid:paraId="039DD0CF" w16cid:durableId="29E8BD41"/>
  <w16cid:commentId w16cid:paraId="38F230DB" w16cid:durableId="29E8BD9E"/>
  <w16cid:commentId w16cid:paraId="4C8084EA" w16cid:durableId="29E8BE25"/>
  <w16cid:commentId w16cid:paraId="7F64FC48" w16cid:durableId="29E8BE5D"/>
  <w16cid:commentId w16cid:paraId="3D2B475D" w16cid:durableId="29E8BED9"/>
  <w16cid:commentId w16cid:paraId="56CDD78F" w16cid:durableId="29E8BF25"/>
  <w16cid:commentId w16cid:paraId="32ACE59A" w16cid:durableId="29E8BF43"/>
  <w16cid:commentId w16cid:paraId="5D559F16" w16cid:durableId="29E8BF8B"/>
  <w16cid:commentId w16cid:paraId="36A068FF" w16cid:durableId="29E8C06E"/>
  <w16cid:commentId w16cid:paraId="7AFCE32D" w16cid:durableId="29E8C0CE"/>
  <w16cid:commentId w16cid:paraId="6D25E115" w16cid:durableId="29E8C544"/>
  <w16cid:commentId w16cid:paraId="29AD4189" w16cid:durableId="29E8C571"/>
  <w16cid:commentId w16cid:paraId="4FCCD289" w16cid:durableId="29E8C58B"/>
  <w16cid:commentId w16cid:paraId="3DDA8069" w16cid:durableId="29E8C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4FC35" w14:textId="77777777" w:rsidR="007A3C78" w:rsidRDefault="007A3C78">
      <w:r>
        <w:separator/>
      </w:r>
    </w:p>
  </w:endnote>
  <w:endnote w:type="continuationSeparator" w:id="0">
    <w:p w14:paraId="3086B7AF" w14:textId="77777777" w:rsidR="007A3C78" w:rsidRDefault="007A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FAB8" w14:textId="77777777" w:rsidR="00B464C3" w:rsidRDefault="00B464C3">
    <w:pPr>
      <w:pStyle w:val="a4"/>
      <w:jc w:val="center"/>
      <w:rPr>
        <w:sz w:val="21"/>
        <w:szCs w:val="21"/>
      </w:rPr>
    </w:pPr>
  </w:p>
  <w:p w14:paraId="74754499" w14:textId="77777777" w:rsidR="00B464C3" w:rsidRDefault="00B464C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DC49C" w14:textId="77777777" w:rsidR="00B464C3" w:rsidRDefault="00B464C3">
    <w:pPr>
      <w:pStyle w:val="06-"/>
    </w:pPr>
    <w:r>
      <w:fldChar w:fldCharType="begin"/>
    </w:r>
    <w:r>
      <w:instrText xml:space="preserve">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A1DB" w14:textId="77777777" w:rsidR="007A3C78" w:rsidRDefault="007A3C78">
      <w:r>
        <w:separator/>
      </w:r>
    </w:p>
  </w:footnote>
  <w:footnote w:type="continuationSeparator" w:id="0">
    <w:p w14:paraId="364834B9" w14:textId="77777777" w:rsidR="007A3C78" w:rsidRDefault="007A3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592C" w14:textId="77777777" w:rsidR="00B464C3" w:rsidRDefault="00B464C3">
    <w:pPr>
      <w:pStyle w:val="05-"/>
    </w:pPr>
    <w:r>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A4B8" w14:textId="77777777" w:rsidR="00B464C3" w:rsidRDefault="00B464C3">
    <w:pPr>
      <w:pStyle w:val="05-"/>
    </w:pPr>
    <w:r>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7372C2"/>
    <w:multiLevelType w:val="singleLevel"/>
    <w:tmpl w:val="857372C2"/>
    <w:lvl w:ilvl="0">
      <w:start w:val="1"/>
      <w:numFmt w:val="decimal"/>
      <w:suff w:val="space"/>
      <w:lvlText w:val="(%1)"/>
      <w:lvlJc w:val="left"/>
    </w:lvl>
  </w:abstractNum>
  <w:abstractNum w:abstractNumId="1" w15:restartNumberingAfterBreak="0">
    <w:nsid w:val="87404138"/>
    <w:multiLevelType w:val="singleLevel"/>
    <w:tmpl w:val="87404138"/>
    <w:lvl w:ilvl="0">
      <w:start w:val="1"/>
      <w:numFmt w:val="decimal"/>
      <w:suff w:val="space"/>
      <w:lvlText w:val="(%1)"/>
      <w:lvlJc w:val="left"/>
    </w:lvl>
  </w:abstractNum>
  <w:abstractNum w:abstractNumId="2" w15:restartNumberingAfterBreak="0">
    <w:nsid w:val="8F554B43"/>
    <w:multiLevelType w:val="singleLevel"/>
    <w:tmpl w:val="8F554B43"/>
    <w:lvl w:ilvl="0">
      <w:start w:val="1"/>
      <w:numFmt w:val="decimal"/>
      <w:suff w:val="space"/>
      <w:lvlText w:val="(%1)"/>
      <w:lvlJc w:val="left"/>
      <w:pPr>
        <w:ind w:left="120" w:firstLine="0"/>
      </w:pPr>
    </w:lvl>
  </w:abstractNum>
  <w:abstractNum w:abstractNumId="3" w15:restartNumberingAfterBreak="0">
    <w:nsid w:val="A10E5F6D"/>
    <w:multiLevelType w:val="singleLevel"/>
    <w:tmpl w:val="A10E5F6D"/>
    <w:lvl w:ilvl="0">
      <w:start w:val="1"/>
      <w:numFmt w:val="decimal"/>
      <w:suff w:val="space"/>
      <w:lvlText w:val="(%1)"/>
      <w:lvlJc w:val="left"/>
    </w:lvl>
  </w:abstractNum>
  <w:abstractNum w:abstractNumId="4" w15:restartNumberingAfterBreak="0">
    <w:nsid w:val="BD12581C"/>
    <w:multiLevelType w:val="singleLevel"/>
    <w:tmpl w:val="BD12581C"/>
    <w:lvl w:ilvl="0">
      <w:start w:val="1"/>
      <w:numFmt w:val="decimal"/>
      <w:suff w:val="space"/>
      <w:lvlText w:val="(%1)"/>
      <w:lvlJc w:val="left"/>
    </w:lvl>
  </w:abstractNum>
  <w:abstractNum w:abstractNumId="5" w15:restartNumberingAfterBreak="0">
    <w:nsid w:val="CECC4B66"/>
    <w:multiLevelType w:val="singleLevel"/>
    <w:tmpl w:val="CECC4B66"/>
    <w:lvl w:ilvl="0">
      <w:start w:val="1"/>
      <w:numFmt w:val="decimal"/>
      <w:suff w:val="space"/>
      <w:lvlText w:val="(%1)"/>
      <w:lvlJc w:val="left"/>
    </w:lvl>
  </w:abstractNum>
  <w:abstractNum w:abstractNumId="6" w15:restartNumberingAfterBreak="0">
    <w:nsid w:val="D0614329"/>
    <w:multiLevelType w:val="singleLevel"/>
    <w:tmpl w:val="D0614329"/>
    <w:lvl w:ilvl="0">
      <w:start w:val="1"/>
      <w:numFmt w:val="decimal"/>
      <w:suff w:val="space"/>
      <w:lvlText w:val="(%1)"/>
      <w:lvlJc w:val="left"/>
    </w:lvl>
  </w:abstractNum>
  <w:abstractNum w:abstractNumId="7" w15:restartNumberingAfterBreak="0">
    <w:nsid w:val="E3EAB5EA"/>
    <w:multiLevelType w:val="singleLevel"/>
    <w:tmpl w:val="E3EAB5EA"/>
    <w:lvl w:ilvl="0">
      <w:start w:val="1"/>
      <w:numFmt w:val="decimal"/>
      <w:suff w:val="space"/>
      <w:lvlText w:val="(%1)"/>
      <w:lvlJc w:val="left"/>
    </w:lvl>
  </w:abstractNum>
  <w:abstractNum w:abstractNumId="8" w15:restartNumberingAfterBreak="0">
    <w:nsid w:val="F396F3A9"/>
    <w:multiLevelType w:val="singleLevel"/>
    <w:tmpl w:val="F396F3A9"/>
    <w:lvl w:ilvl="0">
      <w:start w:val="1"/>
      <w:numFmt w:val="decimal"/>
      <w:lvlText w:val="[%1]"/>
      <w:lvlJc w:val="left"/>
      <w:pPr>
        <w:tabs>
          <w:tab w:val="left" w:pos="420"/>
        </w:tabs>
        <w:ind w:left="425" w:hanging="425"/>
      </w:pPr>
      <w:rPr>
        <w:rFonts w:hint="default"/>
      </w:rPr>
    </w:lvl>
  </w:abstractNum>
  <w:abstractNum w:abstractNumId="9" w15:restartNumberingAfterBreak="0">
    <w:nsid w:val="1C8D74D2"/>
    <w:multiLevelType w:val="singleLevel"/>
    <w:tmpl w:val="1C8D74D2"/>
    <w:lvl w:ilvl="0">
      <w:start w:val="1"/>
      <w:numFmt w:val="decimal"/>
      <w:suff w:val="space"/>
      <w:lvlText w:val="(%1)"/>
      <w:lvlJc w:val="left"/>
    </w:lvl>
  </w:abstractNum>
  <w:abstractNum w:abstractNumId="10" w15:restartNumberingAfterBreak="0">
    <w:nsid w:val="2E8D7566"/>
    <w:multiLevelType w:val="singleLevel"/>
    <w:tmpl w:val="2E8D7566"/>
    <w:lvl w:ilvl="0">
      <w:start w:val="1"/>
      <w:numFmt w:val="decimal"/>
      <w:suff w:val="space"/>
      <w:lvlText w:val="(%1)"/>
      <w:lvlJc w:val="left"/>
    </w:lvl>
  </w:abstractNum>
  <w:abstractNum w:abstractNumId="11" w15:restartNumberingAfterBreak="0">
    <w:nsid w:val="39C20690"/>
    <w:multiLevelType w:val="singleLevel"/>
    <w:tmpl w:val="39C20690"/>
    <w:lvl w:ilvl="0">
      <w:start w:val="1"/>
      <w:numFmt w:val="decimal"/>
      <w:suff w:val="space"/>
      <w:lvlText w:val="第%1章"/>
      <w:lvlJc w:val="left"/>
    </w:lvl>
  </w:abstractNum>
  <w:abstractNum w:abstractNumId="12" w15:restartNumberingAfterBreak="0">
    <w:nsid w:val="4BF2CC02"/>
    <w:multiLevelType w:val="singleLevel"/>
    <w:tmpl w:val="4BF2CC02"/>
    <w:lvl w:ilvl="0">
      <w:start w:val="1"/>
      <w:numFmt w:val="decimal"/>
      <w:suff w:val="space"/>
      <w:lvlText w:val="(%1)"/>
      <w:lvlJc w:val="left"/>
    </w:lvl>
  </w:abstractNum>
  <w:abstractNum w:abstractNumId="13" w15:restartNumberingAfterBreak="0">
    <w:nsid w:val="577E6335"/>
    <w:multiLevelType w:val="singleLevel"/>
    <w:tmpl w:val="577E6335"/>
    <w:lvl w:ilvl="0">
      <w:start w:val="1"/>
      <w:numFmt w:val="decimal"/>
      <w:suff w:val="space"/>
      <w:lvlText w:val="(%1)"/>
      <w:lvlJc w:val="left"/>
    </w:lvl>
  </w:abstractNum>
  <w:abstractNum w:abstractNumId="14" w15:restartNumberingAfterBreak="0">
    <w:nsid w:val="6633B9BA"/>
    <w:multiLevelType w:val="singleLevel"/>
    <w:tmpl w:val="6633B9BA"/>
    <w:lvl w:ilvl="0">
      <w:start w:val="1"/>
      <w:numFmt w:val="decimal"/>
      <w:suff w:val="space"/>
      <w:lvlText w:val="(%1)"/>
      <w:lvlJc w:val="left"/>
    </w:lvl>
  </w:abstractNum>
  <w:num w:numId="1">
    <w:abstractNumId w:val="11"/>
  </w:num>
  <w:num w:numId="2">
    <w:abstractNumId w:val="3"/>
  </w:num>
  <w:num w:numId="3">
    <w:abstractNumId w:val="2"/>
  </w:num>
  <w:num w:numId="4">
    <w:abstractNumId w:val="7"/>
  </w:num>
  <w:num w:numId="5">
    <w:abstractNumId w:val="1"/>
  </w:num>
  <w:num w:numId="6">
    <w:abstractNumId w:val="10"/>
  </w:num>
  <w:num w:numId="7">
    <w:abstractNumId w:val="6"/>
  </w:num>
  <w:num w:numId="8">
    <w:abstractNumId w:val="4"/>
  </w:num>
  <w:num w:numId="9">
    <w:abstractNumId w:val="14"/>
  </w:num>
  <w:num w:numId="10">
    <w:abstractNumId w:val="13"/>
  </w:num>
  <w:num w:numId="11">
    <w:abstractNumId w:val="9"/>
  </w:num>
  <w:num w:numId="12">
    <w:abstractNumId w:val="12"/>
  </w:num>
  <w:num w:numId="13">
    <w:abstractNumId w:val="5"/>
  </w:num>
  <w:num w:numId="14">
    <w:abstractNumId w:val="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Z">
    <w15:presenceInfo w15:providerId="None" w15:userId="LY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trackRevision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4NjhhNjU3M2ZiNTY0NGQyOGU0NzRiNzExZjE5MjUifQ=="/>
  </w:docVars>
  <w:rsids>
    <w:rsidRoot w:val="00172A27"/>
    <w:rsid w:val="00011605"/>
    <w:rsid w:val="000535F4"/>
    <w:rsid w:val="00057DEA"/>
    <w:rsid w:val="000647D2"/>
    <w:rsid w:val="00066C90"/>
    <w:rsid w:val="0008760E"/>
    <w:rsid w:val="00096425"/>
    <w:rsid w:val="000D3E0E"/>
    <w:rsid w:val="000D5025"/>
    <w:rsid w:val="000F7BC9"/>
    <w:rsid w:val="00125702"/>
    <w:rsid w:val="001264AC"/>
    <w:rsid w:val="00172A27"/>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E5E84"/>
    <w:rsid w:val="002F4A52"/>
    <w:rsid w:val="00314F95"/>
    <w:rsid w:val="00315FC3"/>
    <w:rsid w:val="003228AA"/>
    <w:rsid w:val="00326BA9"/>
    <w:rsid w:val="00331145"/>
    <w:rsid w:val="003417F6"/>
    <w:rsid w:val="0038114A"/>
    <w:rsid w:val="003900A3"/>
    <w:rsid w:val="00395A4E"/>
    <w:rsid w:val="003B2D5A"/>
    <w:rsid w:val="003C795F"/>
    <w:rsid w:val="003D09A8"/>
    <w:rsid w:val="003D7B4A"/>
    <w:rsid w:val="004031C0"/>
    <w:rsid w:val="0044111F"/>
    <w:rsid w:val="004429E5"/>
    <w:rsid w:val="00455DF3"/>
    <w:rsid w:val="00461A24"/>
    <w:rsid w:val="00464EA1"/>
    <w:rsid w:val="00486B9A"/>
    <w:rsid w:val="00497AE9"/>
    <w:rsid w:val="004B5971"/>
    <w:rsid w:val="004B629B"/>
    <w:rsid w:val="004C1AAB"/>
    <w:rsid w:val="0053526F"/>
    <w:rsid w:val="00562D84"/>
    <w:rsid w:val="005713C7"/>
    <w:rsid w:val="0057294E"/>
    <w:rsid w:val="00590630"/>
    <w:rsid w:val="00594E63"/>
    <w:rsid w:val="005D3166"/>
    <w:rsid w:val="005E14CD"/>
    <w:rsid w:val="005E74F1"/>
    <w:rsid w:val="005F52E0"/>
    <w:rsid w:val="005F5EDE"/>
    <w:rsid w:val="006205B4"/>
    <w:rsid w:val="00620677"/>
    <w:rsid w:val="00620798"/>
    <w:rsid w:val="00625601"/>
    <w:rsid w:val="00634377"/>
    <w:rsid w:val="00635C8B"/>
    <w:rsid w:val="0064448A"/>
    <w:rsid w:val="00660DC4"/>
    <w:rsid w:val="0067660D"/>
    <w:rsid w:val="00685E91"/>
    <w:rsid w:val="006860B8"/>
    <w:rsid w:val="006A5672"/>
    <w:rsid w:val="006A77C6"/>
    <w:rsid w:val="006C30FB"/>
    <w:rsid w:val="006C3861"/>
    <w:rsid w:val="006C607D"/>
    <w:rsid w:val="006C79F7"/>
    <w:rsid w:val="006F650D"/>
    <w:rsid w:val="00706569"/>
    <w:rsid w:val="007072B8"/>
    <w:rsid w:val="00715629"/>
    <w:rsid w:val="00721688"/>
    <w:rsid w:val="0072700B"/>
    <w:rsid w:val="00732F93"/>
    <w:rsid w:val="00752A02"/>
    <w:rsid w:val="0076498B"/>
    <w:rsid w:val="00767972"/>
    <w:rsid w:val="0079262D"/>
    <w:rsid w:val="007A3C78"/>
    <w:rsid w:val="007B27D3"/>
    <w:rsid w:val="007C67AE"/>
    <w:rsid w:val="00801295"/>
    <w:rsid w:val="00801493"/>
    <w:rsid w:val="0081701E"/>
    <w:rsid w:val="008307D1"/>
    <w:rsid w:val="0083416D"/>
    <w:rsid w:val="008630F5"/>
    <w:rsid w:val="00864BC0"/>
    <w:rsid w:val="00865D49"/>
    <w:rsid w:val="00871A84"/>
    <w:rsid w:val="00876D7E"/>
    <w:rsid w:val="0089790E"/>
    <w:rsid w:val="008B15F4"/>
    <w:rsid w:val="008B7363"/>
    <w:rsid w:val="008C1492"/>
    <w:rsid w:val="008E5F38"/>
    <w:rsid w:val="008F78A3"/>
    <w:rsid w:val="0090053C"/>
    <w:rsid w:val="0090315C"/>
    <w:rsid w:val="009137AF"/>
    <w:rsid w:val="009200F3"/>
    <w:rsid w:val="00922F7B"/>
    <w:rsid w:val="00935A3A"/>
    <w:rsid w:val="00935ED6"/>
    <w:rsid w:val="00942D92"/>
    <w:rsid w:val="0094727D"/>
    <w:rsid w:val="00956801"/>
    <w:rsid w:val="00971E11"/>
    <w:rsid w:val="00985DC6"/>
    <w:rsid w:val="009B6890"/>
    <w:rsid w:val="009C1A17"/>
    <w:rsid w:val="009D0163"/>
    <w:rsid w:val="009D1E48"/>
    <w:rsid w:val="00A106E7"/>
    <w:rsid w:val="00A1224C"/>
    <w:rsid w:val="00A41C68"/>
    <w:rsid w:val="00A612C4"/>
    <w:rsid w:val="00A778C5"/>
    <w:rsid w:val="00A86B4B"/>
    <w:rsid w:val="00AA1B5E"/>
    <w:rsid w:val="00AB11B1"/>
    <w:rsid w:val="00AD2820"/>
    <w:rsid w:val="00AE63D0"/>
    <w:rsid w:val="00AF4C35"/>
    <w:rsid w:val="00B0769C"/>
    <w:rsid w:val="00B358D1"/>
    <w:rsid w:val="00B42FE0"/>
    <w:rsid w:val="00B43E8A"/>
    <w:rsid w:val="00B464C3"/>
    <w:rsid w:val="00B73712"/>
    <w:rsid w:val="00BC6D30"/>
    <w:rsid w:val="00BF18FB"/>
    <w:rsid w:val="00BF5393"/>
    <w:rsid w:val="00C069A5"/>
    <w:rsid w:val="00C26943"/>
    <w:rsid w:val="00C3210C"/>
    <w:rsid w:val="00C568A3"/>
    <w:rsid w:val="00C73017"/>
    <w:rsid w:val="00C76A1D"/>
    <w:rsid w:val="00C93472"/>
    <w:rsid w:val="00CA04DE"/>
    <w:rsid w:val="00CA6FC6"/>
    <w:rsid w:val="00CA716E"/>
    <w:rsid w:val="00D163DA"/>
    <w:rsid w:val="00D20392"/>
    <w:rsid w:val="00D20885"/>
    <w:rsid w:val="00D51D88"/>
    <w:rsid w:val="00D52569"/>
    <w:rsid w:val="00DA0110"/>
    <w:rsid w:val="00DA51DF"/>
    <w:rsid w:val="00DA6817"/>
    <w:rsid w:val="00DB58EB"/>
    <w:rsid w:val="00DF6614"/>
    <w:rsid w:val="00E313A2"/>
    <w:rsid w:val="00E36DF3"/>
    <w:rsid w:val="00E42245"/>
    <w:rsid w:val="00E9760A"/>
    <w:rsid w:val="00EB1275"/>
    <w:rsid w:val="00ED1315"/>
    <w:rsid w:val="00EE4C12"/>
    <w:rsid w:val="00EE5FB4"/>
    <w:rsid w:val="00EF2977"/>
    <w:rsid w:val="00EF4D9B"/>
    <w:rsid w:val="00F00D90"/>
    <w:rsid w:val="00F223C7"/>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13C246A"/>
    <w:rsid w:val="02BD1371"/>
    <w:rsid w:val="02EA2E7A"/>
    <w:rsid w:val="031275A9"/>
    <w:rsid w:val="03653EFA"/>
    <w:rsid w:val="04C76C29"/>
    <w:rsid w:val="05D16E3B"/>
    <w:rsid w:val="077B3958"/>
    <w:rsid w:val="093525C0"/>
    <w:rsid w:val="0A856C30"/>
    <w:rsid w:val="0BAC3809"/>
    <w:rsid w:val="0CDB1BB1"/>
    <w:rsid w:val="0E0B19AA"/>
    <w:rsid w:val="0E5E6115"/>
    <w:rsid w:val="0F1669F0"/>
    <w:rsid w:val="1021389E"/>
    <w:rsid w:val="119B0190"/>
    <w:rsid w:val="153043B0"/>
    <w:rsid w:val="15E63828"/>
    <w:rsid w:val="16602B00"/>
    <w:rsid w:val="171C1450"/>
    <w:rsid w:val="1A6854A2"/>
    <w:rsid w:val="1A6A2130"/>
    <w:rsid w:val="1A751F2C"/>
    <w:rsid w:val="1AB56BF8"/>
    <w:rsid w:val="1AC30866"/>
    <w:rsid w:val="1B3C128E"/>
    <w:rsid w:val="1B5C1C2F"/>
    <w:rsid w:val="1C271665"/>
    <w:rsid w:val="1D5D7462"/>
    <w:rsid w:val="1DDF4451"/>
    <w:rsid w:val="1EAE4052"/>
    <w:rsid w:val="20C932CD"/>
    <w:rsid w:val="20D03BA8"/>
    <w:rsid w:val="21E22A9B"/>
    <w:rsid w:val="22A85F96"/>
    <w:rsid w:val="236B6EB3"/>
    <w:rsid w:val="23D26F32"/>
    <w:rsid w:val="23FB4C04"/>
    <w:rsid w:val="24443260"/>
    <w:rsid w:val="24886932"/>
    <w:rsid w:val="256C2A6E"/>
    <w:rsid w:val="277C7027"/>
    <w:rsid w:val="27D843EB"/>
    <w:rsid w:val="2C2B6CC9"/>
    <w:rsid w:val="2EB96272"/>
    <w:rsid w:val="2EED2E72"/>
    <w:rsid w:val="2F4978DE"/>
    <w:rsid w:val="2F891C8B"/>
    <w:rsid w:val="305415BB"/>
    <w:rsid w:val="30C70F98"/>
    <w:rsid w:val="32E1211E"/>
    <w:rsid w:val="336049A8"/>
    <w:rsid w:val="34F211E2"/>
    <w:rsid w:val="355157DD"/>
    <w:rsid w:val="35D8386E"/>
    <w:rsid w:val="36226F2C"/>
    <w:rsid w:val="36601C4D"/>
    <w:rsid w:val="376F4CE4"/>
    <w:rsid w:val="37702C86"/>
    <w:rsid w:val="38B13162"/>
    <w:rsid w:val="396B54A9"/>
    <w:rsid w:val="398A4647"/>
    <w:rsid w:val="3CB66F99"/>
    <w:rsid w:val="3D580050"/>
    <w:rsid w:val="3EBE3A24"/>
    <w:rsid w:val="3EFA2761"/>
    <w:rsid w:val="3F5A4D29"/>
    <w:rsid w:val="3F854A01"/>
    <w:rsid w:val="3FB251A9"/>
    <w:rsid w:val="40166B5F"/>
    <w:rsid w:val="4191768D"/>
    <w:rsid w:val="424E1A22"/>
    <w:rsid w:val="42B2443E"/>
    <w:rsid w:val="432E715D"/>
    <w:rsid w:val="43C41062"/>
    <w:rsid w:val="44466E54"/>
    <w:rsid w:val="45523CD8"/>
    <w:rsid w:val="463D0B02"/>
    <w:rsid w:val="466829FA"/>
    <w:rsid w:val="467714BF"/>
    <w:rsid w:val="46927060"/>
    <w:rsid w:val="47C076C6"/>
    <w:rsid w:val="48C668ED"/>
    <w:rsid w:val="496F4264"/>
    <w:rsid w:val="4C18325D"/>
    <w:rsid w:val="4D5A6C78"/>
    <w:rsid w:val="4D646E88"/>
    <w:rsid w:val="4DBB5821"/>
    <w:rsid w:val="4E21448E"/>
    <w:rsid w:val="4EAA2F73"/>
    <w:rsid w:val="4EB54009"/>
    <w:rsid w:val="4EFF4BD4"/>
    <w:rsid w:val="4F9C007C"/>
    <w:rsid w:val="4FD974F3"/>
    <w:rsid w:val="502344EE"/>
    <w:rsid w:val="512F1226"/>
    <w:rsid w:val="519E7FF6"/>
    <w:rsid w:val="52412A09"/>
    <w:rsid w:val="53E030A9"/>
    <w:rsid w:val="5609458D"/>
    <w:rsid w:val="561F3061"/>
    <w:rsid w:val="56FE3CDB"/>
    <w:rsid w:val="576D4D59"/>
    <w:rsid w:val="580408DA"/>
    <w:rsid w:val="582B2E9E"/>
    <w:rsid w:val="5860518C"/>
    <w:rsid w:val="58D0578E"/>
    <w:rsid w:val="58F67E2B"/>
    <w:rsid w:val="5A9304C2"/>
    <w:rsid w:val="5B3E042E"/>
    <w:rsid w:val="5C0C4088"/>
    <w:rsid w:val="5DDE18B4"/>
    <w:rsid w:val="5E2B7621"/>
    <w:rsid w:val="60367925"/>
    <w:rsid w:val="60D64C64"/>
    <w:rsid w:val="61B52ACC"/>
    <w:rsid w:val="643E4FFA"/>
    <w:rsid w:val="65C6127E"/>
    <w:rsid w:val="667778D1"/>
    <w:rsid w:val="67012270"/>
    <w:rsid w:val="677B47B7"/>
    <w:rsid w:val="67963209"/>
    <w:rsid w:val="682C160E"/>
    <w:rsid w:val="6A25488F"/>
    <w:rsid w:val="6A492A14"/>
    <w:rsid w:val="6A820F76"/>
    <w:rsid w:val="6AF664A2"/>
    <w:rsid w:val="6B826114"/>
    <w:rsid w:val="6DEF29E6"/>
    <w:rsid w:val="6EFB64A7"/>
    <w:rsid w:val="73A50A28"/>
    <w:rsid w:val="7447182B"/>
    <w:rsid w:val="746E0A10"/>
    <w:rsid w:val="74AC4601"/>
    <w:rsid w:val="7544268D"/>
    <w:rsid w:val="780674FF"/>
    <w:rsid w:val="7A055B3E"/>
    <w:rsid w:val="7B000128"/>
    <w:rsid w:val="7B181DC8"/>
    <w:rsid w:val="7C6C651C"/>
    <w:rsid w:val="7CAF2AE1"/>
    <w:rsid w:val="7DC47C46"/>
    <w:rsid w:val="7DFB1FE5"/>
    <w:rsid w:val="7EC945A4"/>
    <w:rsid w:val="7F3C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E5672"/>
  <w15:docId w15:val="{0F1048A9-AE51-4F49-8191-4BE19FB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utoRedefine/>
    <w:unhideWhenUsed/>
    <w:qFormat/>
    <w:pPr>
      <w:widowControl w:val="0"/>
      <w:jc w:val="both"/>
    </w:pPr>
    <w:rPr>
      <w:rFonts w:asciiTheme="minorHAnsi" w:eastAsiaTheme="minorEastAsia" w:hAnsiTheme="minorHAnsi" w:cstheme="minorBidi"/>
      <w:kern w:val="2"/>
      <w:sz w:val="21"/>
      <w:szCs w:val="21"/>
    </w:rPr>
  </w:style>
  <w:style w:type="paragraph" w:styleId="1">
    <w:name w:val="heading 1"/>
    <w:next w:val="a"/>
    <w:link w:val="10"/>
    <w:autoRedefine/>
    <w:uiPriority w:val="9"/>
    <w:semiHidden/>
    <w:qFormat/>
    <w:pPr>
      <w:autoSpaceDE w:val="0"/>
      <w:autoSpaceDN w:val="0"/>
      <w:adjustRightInd w:val="0"/>
      <w:ind w:firstLineChars="200" w:firstLine="420"/>
      <w:outlineLvl w:val="0"/>
    </w:pPr>
    <w:rPr>
      <w:rFonts w:asciiTheme="minorHAnsi" w:eastAsiaTheme="minorEastAsia" w:hAnsiTheme="minorHAnsi" w:cstheme="minorBidi"/>
      <w:b/>
      <w:color w:val="000080"/>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autoRedefine/>
    <w:uiPriority w:val="39"/>
    <w:semiHidden/>
    <w:unhideWhenUsed/>
    <w:qFormat/>
    <w:pPr>
      <w:ind w:leftChars="400" w:left="840"/>
    </w:pPr>
  </w:style>
  <w:style w:type="paragraph" w:styleId="a4">
    <w:name w:val="footer"/>
    <w:basedOn w:val="a"/>
    <w:link w:val="a5"/>
    <w:autoRedefine/>
    <w:uiPriority w:val="99"/>
    <w:semiHidden/>
    <w:qFormat/>
    <w:pPr>
      <w:tabs>
        <w:tab w:val="center" w:pos="4153"/>
        <w:tab w:val="right" w:pos="8306"/>
      </w:tabs>
      <w:snapToGrid w:val="0"/>
      <w:jc w:val="left"/>
    </w:pPr>
    <w:rPr>
      <w:rFonts w:ascii="Times New Roman" w:eastAsia="宋体" w:hAnsi="Times New Roman" w:cs="Times New Roman"/>
      <w:sz w:val="18"/>
      <w:szCs w:val="18"/>
    </w:rPr>
  </w:style>
  <w:style w:type="paragraph" w:styleId="a6">
    <w:name w:val="header"/>
    <w:basedOn w:val="a"/>
    <w:link w:val="a7"/>
    <w:autoRedefine/>
    <w:uiPriority w:val="99"/>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autoRedefine/>
    <w:uiPriority w:val="39"/>
    <w:semiHidden/>
    <w:unhideWhenUsed/>
    <w:qFormat/>
  </w:style>
  <w:style w:type="paragraph" w:styleId="a8">
    <w:name w:val="footnote text"/>
    <w:basedOn w:val="a"/>
    <w:autoRedefine/>
    <w:uiPriority w:val="99"/>
    <w:semiHidden/>
    <w:unhideWhenUsed/>
    <w:pPr>
      <w:snapToGrid w:val="0"/>
      <w:jc w:val="left"/>
    </w:pPr>
    <w:rPr>
      <w:sz w:val="18"/>
    </w:rPr>
  </w:style>
  <w:style w:type="paragraph" w:styleId="TOC2">
    <w:name w:val="toc 2"/>
    <w:basedOn w:val="a"/>
    <w:next w:val="a"/>
    <w:autoRedefine/>
    <w:uiPriority w:val="39"/>
    <w:semiHidden/>
    <w:unhideWhenUsed/>
    <w:qFormat/>
    <w:pPr>
      <w:ind w:leftChars="200" w:left="420"/>
    </w:pPr>
  </w:style>
  <w:style w:type="paragraph" w:styleId="a9">
    <w:name w:val="Normal (Web)"/>
    <w:basedOn w:val="a"/>
    <w:uiPriority w:val="99"/>
    <w:semiHidden/>
    <w:unhideWhenUsed/>
    <w:pPr>
      <w:spacing w:beforeAutospacing="1" w:afterAutospacing="1"/>
      <w:jc w:val="left"/>
    </w:pPr>
    <w:rPr>
      <w:rFonts w:cs="Times New Roman"/>
      <w:kern w:val="0"/>
      <w:sz w:val="24"/>
    </w:rPr>
  </w:style>
  <w:style w:type="table" w:styleId="aa">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autoRedefine/>
    <w:uiPriority w:val="99"/>
    <w:semiHidden/>
    <w:qFormat/>
    <w:rPr>
      <w:rFonts w:ascii="Tahoma" w:hAnsi="Tahoma" w:cs="Tahoma" w:hint="default"/>
      <w:color w:val="0000FF"/>
      <w:u w:val="none"/>
    </w:rPr>
  </w:style>
  <w:style w:type="character" w:styleId="ac">
    <w:name w:val="footnote reference"/>
    <w:basedOn w:val="a0"/>
    <w:autoRedefine/>
    <w:uiPriority w:val="99"/>
    <w:semiHidden/>
    <w:unhideWhenUsed/>
    <w:qFormat/>
    <w:rPr>
      <w:vertAlign w:val="superscript"/>
    </w:rPr>
  </w:style>
  <w:style w:type="paragraph" w:customStyle="1" w:styleId="11-">
    <w:name w:val="11-论文封面中文标题"/>
    <w:link w:val="11-0"/>
    <w:autoRedefine/>
    <w:qFormat/>
    <w:pPr>
      <w:tabs>
        <w:tab w:val="left" w:pos="377"/>
      </w:tabs>
      <w:snapToGrid w:val="0"/>
      <w:spacing w:line="300" w:lineRule="auto"/>
      <w:jc w:val="center"/>
    </w:pPr>
    <w:rPr>
      <w:rFonts w:ascii="华文细黑" w:eastAsia="华文细黑" w:hAnsi="华文细黑"/>
      <w:b/>
      <w:kern w:val="2"/>
      <w:sz w:val="44"/>
      <w:szCs w:val="44"/>
      <w:lang w:bidi="en-US"/>
    </w:rPr>
  </w:style>
  <w:style w:type="paragraph" w:customStyle="1" w:styleId="12-">
    <w:name w:val="12-论文封面英文标题"/>
    <w:link w:val="12-0"/>
    <w:autoRedefine/>
    <w:qFormat/>
    <w:pPr>
      <w:snapToGrid w:val="0"/>
      <w:spacing w:line="300" w:lineRule="auto"/>
      <w:jc w:val="center"/>
    </w:pPr>
    <w:rPr>
      <w:b/>
      <w:color w:val="000000"/>
      <w:kern w:val="2"/>
      <w:sz w:val="32"/>
      <w:szCs w:val="32"/>
    </w:rPr>
  </w:style>
  <w:style w:type="character" w:customStyle="1" w:styleId="11-0">
    <w:name w:val="11-论文封面中文标题 字符"/>
    <w:basedOn w:val="a0"/>
    <w:link w:val="11-"/>
    <w:autoRedefine/>
    <w:qFormat/>
    <w:rPr>
      <w:rFonts w:ascii="华文细黑" w:eastAsia="华文细黑" w:hAnsi="华文细黑" w:cs="Times New Roman"/>
      <w:b/>
      <w:sz w:val="44"/>
      <w:szCs w:val="44"/>
      <w:lang w:bidi="en-US"/>
    </w:rPr>
  </w:style>
  <w:style w:type="character" w:customStyle="1" w:styleId="12-0">
    <w:name w:val="12-论文封面英文标题 字符"/>
    <w:basedOn w:val="a0"/>
    <w:link w:val="12-"/>
    <w:autoRedefine/>
    <w:qFormat/>
    <w:rPr>
      <w:rFonts w:ascii="Times New Roman" w:eastAsia="宋体" w:hAnsi="Times New Roman" w:cs="Times New Roman"/>
      <w:b/>
      <w:color w:val="000000"/>
      <w:sz w:val="32"/>
      <w:szCs w:val="32"/>
    </w:rPr>
  </w:style>
  <w:style w:type="paragraph" w:customStyle="1" w:styleId="13-">
    <w:name w:val="13-封面基本信息"/>
    <w:link w:val="13-0"/>
    <w:autoRedefine/>
    <w:qFormat/>
    <w:pPr>
      <w:jc w:val="center"/>
    </w:pPr>
    <w:rPr>
      <w:kern w:val="2"/>
      <w:sz w:val="32"/>
      <w:szCs w:val="32"/>
    </w:rPr>
  </w:style>
  <w:style w:type="character" w:customStyle="1" w:styleId="13-0">
    <w:name w:val="13-封面基本信息 字符"/>
    <w:basedOn w:val="a0"/>
    <w:link w:val="13-"/>
    <w:autoRedefine/>
    <w:qFormat/>
    <w:rPr>
      <w:rFonts w:ascii="Times New Roman" w:eastAsia="宋体" w:hAnsi="Times New Roman" w:cs="Times New Roman"/>
      <w:sz w:val="32"/>
      <w:szCs w:val="32"/>
    </w:rPr>
  </w:style>
  <w:style w:type="character" w:customStyle="1" w:styleId="a5">
    <w:name w:val="页脚 字符"/>
    <w:basedOn w:val="a0"/>
    <w:link w:val="a4"/>
    <w:autoRedefine/>
    <w:uiPriority w:val="99"/>
    <w:semiHidden/>
    <w:qFormat/>
    <w:rPr>
      <w:rFonts w:ascii="Times New Roman" w:eastAsia="宋体" w:hAnsi="Times New Roman" w:cs="Times New Roman"/>
      <w:sz w:val="18"/>
      <w:szCs w:val="18"/>
    </w:rPr>
  </w:style>
  <w:style w:type="paragraph" w:customStyle="1" w:styleId="14-">
    <w:name w:val="14-封面日期格式"/>
    <w:link w:val="14-0"/>
    <w:autoRedefine/>
    <w:qFormat/>
    <w:pPr>
      <w:jc w:val="center"/>
    </w:pPr>
    <w:rPr>
      <w:rFonts w:ascii="宋体" w:hAnsi="宋体"/>
      <w:sz w:val="32"/>
      <w:szCs w:val="32"/>
    </w:rPr>
  </w:style>
  <w:style w:type="paragraph" w:customStyle="1" w:styleId="05-">
    <w:name w:val="05-页眉格式"/>
    <w:basedOn w:val="a6"/>
    <w:link w:val="05-0"/>
    <w:autoRedefine/>
    <w:qFormat/>
    <w:rPr>
      <w:rFonts w:ascii="Times New Roman" w:eastAsia="宋体" w:hAnsi="Times New Roman" w:cs="Times New Roman"/>
      <w:spacing w:val="10"/>
      <w:sz w:val="28"/>
      <w:szCs w:val="28"/>
    </w:rPr>
  </w:style>
  <w:style w:type="character" w:customStyle="1" w:styleId="14-0">
    <w:name w:val="14-封面日期格式 字符"/>
    <w:basedOn w:val="a0"/>
    <w:link w:val="14-"/>
    <w:autoRedefine/>
    <w:qFormat/>
    <w:rPr>
      <w:rFonts w:ascii="宋体" w:eastAsia="宋体" w:hAnsi="宋体" w:cs="Times New Roman"/>
      <w:kern w:val="0"/>
      <w:sz w:val="32"/>
      <w:szCs w:val="32"/>
    </w:rPr>
  </w:style>
  <w:style w:type="character" w:customStyle="1" w:styleId="05-0">
    <w:name w:val="05-页眉格式 字符"/>
    <w:basedOn w:val="a7"/>
    <w:link w:val="05-"/>
    <w:autoRedefine/>
    <w:qFormat/>
    <w:rPr>
      <w:rFonts w:ascii="Times New Roman" w:eastAsia="宋体" w:hAnsi="Times New Roman" w:cs="Times New Roman"/>
      <w:spacing w:val="10"/>
      <w:sz w:val="28"/>
      <w:szCs w:val="28"/>
    </w:rPr>
  </w:style>
  <w:style w:type="character" w:customStyle="1" w:styleId="a7">
    <w:name w:val="页眉 字符"/>
    <w:basedOn w:val="a0"/>
    <w:link w:val="a6"/>
    <w:autoRedefine/>
    <w:uiPriority w:val="99"/>
    <w:semiHidden/>
    <w:qFormat/>
    <w:rPr>
      <w:sz w:val="18"/>
      <w:szCs w:val="18"/>
    </w:rPr>
  </w:style>
  <w:style w:type="paragraph" w:customStyle="1" w:styleId="10-">
    <w:name w:val="10-封面论文类型"/>
    <w:basedOn w:val="a"/>
    <w:link w:val="10-0"/>
    <w:autoRedefine/>
    <w:qFormat/>
    <w:pPr>
      <w:jc w:val="center"/>
    </w:pPr>
    <w:rPr>
      <w:rFonts w:ascii="宋体" w:eastAsia="宋体" w:hAnsi="宋体"/>
      <w:b/>
      <w:spacing w:val="60"/>
      <w:kern w:val="44"/>
      <w:sz w:val="72"/>
      <w:szCs w:val="72"/>
    </w:rPr>
  </w:style>
  <w:style w:type="character" w:customStyle="1" w:styleId="10-0">
    <w:name w:val="10-封面论文类型 字符"/>
    <w:basedOn w:val="a0"/>
    <w:link w:val="10-"/>
    <w:autoRedefine/>
    <w:qFormat/>
    <w:rPr>
      <w:rFonts w:ascii="宋体" w:eastAsia="宋体" w:hAnsi="宋体"/>
      <w:b/>
      <w:spacing w:val="60"/>
      <w:kern w:val="44"/>
      <w:sz w:val="72"/>
      <w:szCs w:val="72"/>
    </w:rPr>
  </w:style>
  <w:style w:type="paragraph" w:customStyle="1" w:styleId="15-">
    <w:name w:val="15-声明页标题"/>
    <w:basedOn w:val="a"/>
    <w:link w:val="15-0"/>
    <w:autoRedefine/>
    <w:qFormat/>
    <w:pPr>
      <w:widowControl/>
      <w:spacing w:beforeLines="100" w:before="312" w:afterLines="100" w:after="312"/>
      <w:jc w:val="center"/>
    </w:pPr>
    <w:rPr>
      <w:rFonts w:ascii="黑体" w:eastAsia="黑体" w:hAnsi="Times New Roman" w:cs="Times New Roman"/>
      <w:b/>
      <w:sz w:val="44"/>
      <w:szCs w:val="36"/>
    </w:rPr>
  </w:style>
  <w:style w:type="paragraph" w:customStyle="1" w:styleId="17-">
    <w:name w:val="17-声明页正文"/>
    <w:basedOn w:val="a"/>
    <w:link w:val="17-0"/>
    <w:autoRedefine/>
    <w:qFormat/>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autoRedefine/>
    <w:qFormat/>
    <w:rPr>
      <w:rFonts w:ascii="黑体" w:eastAsia="黑体" w:hAnsi="Times New Roman" w:cs="Times New Roman"/>
      <w:b/>
      <w:sz w:val="44"/>
      <w:szCs w:val="36"/>
    </w:rPr>
  </w:style>
  <w:style w:type="paragraph" w:customStyle="1" w:styleId="16-">
    <w:name w:val="16-声明页签名"/>
    <w:basedOn w:val="a"/>
    <w:link w:val="16-0"/>
    <w:autoRedefine/>
    <w:qFormat/>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autoRedefine/>
    <w:qFormat/>
    <w:rPr>
      <w:rFonts w:ascii="宋体" w:eastAsia="宋体" w:hAnsi="宋体" w:cs="宋体"/>
      <w:sz w:val="30"/>
      <w:szCs w:val="20"/>
    </w:rPr>
  </w:style>
  <w:style w:type="paragraph" w:customStyle="1" w:styleId="19-">
    <w:name w:val="19-中文摘要关键词"/>
    <w:link w:val="19-0"/>
    <w:autoRedefine/>
    <w:qFormat/>
    <w:pPr>
      <w:spacing w:line="440" w:lineRule="exact"/>
      <w:jc w:val="both"/>
    </w:pPr>
    <w:rPr>
      <w:rFonts w:ascii="黑体" w:eastAsia="黑体"/>
      <w:b/>
      <w:kern w:val="2"/>
      <w:sz w:val="24"/>
      <w:szCs w:val="24"/>
    </w:rPr>
  </w:style>
  <w:style w:type="character" w:customStyle="1" w:styleId="16-0">
    <w:name w:val="16-声明页签名 字符"/>
    <w:basedOn w:val="a0"/>
    <w:link w:val="16-"/>
    <w:autoRedefine/>
    <w:qFormat/>
    <w:rPr>
      <w:rFonts w:ascii="宋体" w:eastAsia="宋体" w:hAnsi="宋体" w:cs="宋体"/>
      <w:sz w:val="30"/>
      <w:szCs w:val="20"/>
    </w:rPr>
  </w:style>
  <w:style w:type="character" w:customStyle="1" w:styleId="19-0">
    <w:name w:val="19-中文摘要关键词 字符"/>
    <w:basedOn w:val="a0"/>
    <w:link w:val="19-"/>
    <w:autoRedefine/>
    <w:qFormat/>
    <w:rPr>
      <w:rFonts w:ascii="黑体" w:eastAsia="黑体" w:hAnsi="Times New Roman" w:cs="Times New Roman"/>
      <w:b/>
      <w:sz w:val="24"/>
      <w:szCs w:val="24"/>
    </w:rPr>
  </w:style>
  <w:style w:type="paragraph" w:customStyle="1" w:styleId="01-">
    <w:name w:val="01-正文"/>
    <w:link w:val="01-0"/>
    <w:autoRedefine/>
    <w:qFormat/>
    <w:pPr>
      <w:autoSpaceDE w:val="0"/>
      <w:autoSpaceDN w:val="0"/>
      <w:adjustRightInd w:val="0"/>
      <w:spacing w:line="440" w:lineRule="exact"/>
      <w:ind w:firstLineChars="200" w:firstLine="200"/>
      <w:jc w:val="both"/>
    </w:pPr>
    <w:rPr>
      <w:sz w:val="24"/>
      <w:szCs w:val="24"/>
    </w:rPr>
  </w:style>
  <w:style w:type="character" w:customStyle="1" w:styleId="01-0">
    <w:name w:val="01-正文 字符"/>
    <w:basedOn w:val="a0"/>
    <w:link w:val="01-"/>
    <w:autoRedefine/>
    <w:qFormat/>
    <w:rPr>
      <w:rFonts w:ascii="Times New Roman" w:eastAsia="宋体" w:hAnsi="Times New Roman" w:cs="Times New Roman"/>
      <w:kern w:val="0"/>
      <w:sz w:val="24"/>
      <w:szCs w:val="24"/>
    </w:rPr>
  </w:style>
  <w:style w:type="paragraph" w:customStyle="1" w:styleId="18-">
    <w:name w:val="18-中文摘要标题"/>
    <w:next w:val="01-"/>
    <w:autoRedefine/>
    <w:qFormat/>
    <w:pPr>
      <w:snapToGrid w:val="0"/>
      <w:spacing w:beforeLines="100" w:before="312" w:afterLines="100" w:after="312"/>
      <w:jc w:val="center"/>
    </w:pPr>
    <w:rPr>
      <w:rFonts w:ascii="黑体" w:eastAsia="黑体"/>
      <w:b/>
      <w:bCs/>
      <w:kern w:val="2"/>
      <w:sz w:val="36"/>
      <w:szCs w:val="32"/>
    </w:rPr>
  </w:style>
  <w:style w:type="paragraph" w:customStyle="1" w:styleId="02-">
    <w:name w:val="02-一级标题"/>
    <w:link w:val="02-0"/>
    <w:autoRedefine/>
    <w:qFormat/>
    <w:pPr>
      <w:spacing w:beforeLines="50" w:before="50" w:afterLines="100" w:after="100" w:line="360" w:lineRule="auto"/>
      <w:jc w:val="center"/>
      <w:outlineLvl w:val="0"/>
    </w:pPr>
    <w:rPr>
      <w:rFonts w:eastAsia="黑体"/>
      <w:b/>
      <w:bCs/>
      <w:kern w:val="44"/>
      <w:sz w:val="32"/>
      <w:szCs w:val="44"/>
    </w:rPr>
  </w:style>
  <w:style w:type="character" w:customStyle="1" w:styleId="10">
    <w:name w:val="标题 1 字符"/>
    <w:basedOn w:val="a0"/>
    <w:link w:val="1"/>
    <w:autoRedefine/>
    <w:uiPriority w:val="9"/>
    <w:semiHidden/>
    <w:qFormat/>
    <w:rPr>
      <w:b/>
      <w:color w:val="000080"/>
      <w:kern w:val="0"/>
    </w:rPr>
  </w:style>
  <w:style w:type="paragraph" w:customStyle="1" w:styleId="22-">
    <w:name w:val="22-英文摘要正文"/>
    <w:link w:val="22-0"/>
    <w:autoRedefine/>
    <w:qFormat/>
    <w:pPr>
      <w:spacing w:line="440" w:lineRule="exact"/>
      <w:ind w:firstLineChars="200" w:firstLine="200"/>
      <w:jc w:val="both"/>
    </w:pPr>
    <w:rPr>
      <w:rFonts w:eastAsia="Times New Roman"/>
      <w:color w:val="000000" w:themeColor="text1"/>
      <w:kern w:val="2"/>
      <w:sz w:val="24"/>
      <w:szCs w:val="24"/>
    </w:rPr>
  </w:style>
  <w:style w:type="paragraph" w:customStyle="1" w:styleId="21-">
    <w:name w:val="21-英文摘要关键词"/>
    <w:link w:val="21-0"/>
    <w:autoRedefine/>
    <w:qFormat/>
    <w:pPr>
      <w:autoSpaceDE w:val="0"/>
      <w:autoSpaceDN w:val="0"/>
      <w:adjustRightInd w:val="0"/>
      <w:spacing w:line="440" w:lineRule="exact"/>
    </w:pPr>
    <w:rPr>
      <w:b/>
      <w:bCs/>
      <w:sz w:val="24"/>
      <w:szCs w:val="24"/>
    </w:rPr>
  </w:style>
  <w:style w:type="character" w:customStyle="1" w:styleId="22-0">
    <w:name w:val="22-英文摘要正文 字符"/>
    <w:basedOn w:val="a0"/>
    <w:link w:val="22-"/>
    <w:autoRedefine/>
    <w:qFormat/>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autoRedefine/>
    <w:qFormat/>
    <w:rPr>
      <w:rFonts w:ascii="Times New Roman" w:eastAsia="宋体" w:hAnsi="Times New Roman" w:cs="Times New Roman"/>
      <w:b/>
      <w:bCs/>
      <w:kern w:val="0"/>
      <w:sz w:val="24"/>
      <w:szCs w:val="24"/>
    </w:rPr>
  </w:style>
  <w:style w:type="paragraph" w:customStyle="1" w:styleId="20-">
    <w:name w:val="20-英文摘要标题"/>
    <w:link w:val="20-0"/>
    <w:autoRedefine/>
    <w:qFormat/>
    <w:pPr>
      <w:spacing w:beforeLines="100" w:before="100" w:afterLines="100" w:after="100" w:line="360" w:lineRule="auto"/>
      <w:jc w:val="center"/>
    </w:pPr>
    <w:rPr>
      <w:rFonts w:eastAsia="黑体" w:cstheme="minorBidi"/>
      <w:b/>
      <w:kern w:val="2"/>
      <w:sz w:val="32"/>
      <w:szCs w:val="21"/>
    </w:rPr>
  </w:style>
  <w:style w:type="character" w:customStyle="1" w:styleId="20-0">
    <w:name w:val="20-英文摘要标题 字符"/>
    <w:basedOn w:val="a0"/>
    <w:link w:val="20-"/>
    <w:autoRedefine/>
    <w:qFormat/>
    <w:rPr>
      <w:rFonts w:ascii="Times New Roman" w:eastAsia="黑体" w:hAnsi="Times New Roman"/>
      <w:b/>
      <w:sz w:val="32"/>
    </w:rPr>
  </w:style>
  <w:style w:type="paragraph" w:customStyle="1" w:styleId="23-">
    <w:name w:val="23-目录标题"/>
    <w:autoRedefine/>
    <w:qFormat/>
    <w:pPr>
      <w:spacing w:beforeLines="150" w:before="150" w:afterLines="100" w:after="100" w:line="300" w:lineRule="auto"/>
      <w:jc w:val="center"/>
    </w:pPr>
    <w:rPr>
      <w:rFonts w:ascii="黑体" w:eastAsia="黑体" w:hAnsi="宋体" w:cs="宋体"/>
      <w:kern w:val="2"/>
      <w:sz w:val="32"/>
    </w:rPr>
  </w:style>
  <w:style w:type="paragraph" w:customStyle="1" w:styleId="03-">
    <w:name w:val="03-二级标题"/>
    <w:link w:val="03-0"/>
    <w:autoRedefine/>
    <w:qFormat/>
    <w:pPr>
      <w:spacing w:beforeLines="50" w:before="50" w:line="360" w:lineRule="auto"/>
      <w:jc w:val="both"/>
      <w:outlineLvl w:val="1"/>
    </w:pPr>
    <w:rPr>
      <w:rFonts w:eastAsia="黑体"/>
      <w:b/>
      <w:bCs/>
      <w:kern w:val="2"/>
      <w:sz w:val="28"/>
      <w:szCs w:val="28"/>
    </w:rPr>
  </w:style>
  <w:style w:type="paragraph" w:customStyle="1" w:styleId="24-">
    <w:name w:val="24-一级目录"/>
    <w:basedOn w:val="TOC1"/>
    <w:link w:val="24-0"/>
    <w:autoRedefine/>
    <w:qFormat/>
    <w:pPr>
      <w:tabs>
        <w:tab w:val="right" w:leader="dot" w:pos="8721"/>
      </w:tabs>
      <w:spacing w:line="440" w:lineRule="exact"/>
      <w:jc w:val="left"/>
    </w:pPr>
    <w:rPr>
      <w:rFonts w:ascii="宋体" w:eastAsia="宋体" w:hAnsi="Times New Roman" w:cs="宋体"/>
      <w:kern w:val="44"/>
      <w:sz w:val="24"/>
      <w:szCs w:val="20"/>
    </w:rPr>
  </w:style>
  <w:style w:type="character" w:customStyle="1" w:styleId="TOC10">
    <w:name w:val="TOC 1 字符"/>
    <w:basedOn w:val="a0"/>
    <w:link w:val="TOC1"/>
    <w:autoRedefine/>
    <w:uiPriority w:val="39"/>
    <w:semiHidden/>
    <w:qFormat/>
  </w:style>
  <w:style w:type="character" w:customStyle="1" w:styleId="02-0">
    <w:name w:val="02-一级标题 字符"/>
    <w:basedOn w:val="a0"/>
    <w:link w:val="02-"/>
    <w:autoRedefine/>
    <w:qFormat/>
    <w:rPr>
      <w:rFonts w:ascii="Times New Roman" w:eastAsia="黑体" w:hAnsi="Times New Roman" w:cs="Times New Roman"/>
      <w:b/>
      <w:bCs/>
      <w:kern w:val="44"/>
      <w:sz w:val="32"/>
      <w:szCs w:val="44"/>
    </w:rPr>
  </w:style>
  <w:style w:type="paragraph" w:customStyle="1" w:styleId="04-">
    <w:name w:val="04-三级标题"/>
    <w:link w:val="04-0"/>
    <w:autoRedefine/>
    <w:qFormat/>
    <w:pPr>
      <w:spacing w:beforeLines="50" w:before="50" w:line="360" w:lineRule="auto"/>
      <w:jc w:val="both"/>
      <w:outlineLvl w:val="2"/>
    </w:pPr>
    <w:rPr>
      <w:rFonts w:eastAsia="黑体"/>
      <w:b/>
      <w:bCs/>
      <w:kern w:val="2"/>
      <w:sz w:val="24"/>
      <w:szCs w:val="24"/>
    </w:rPr>
  </w:style>
  <w:style w:type="paragraph" w:customStyle="1" w:styleId="25-">
    <w:name w:val="25-二级目录"/>
    <w:basedOn w:val="TOC2"/>
    <w:link w:val="25-0"/>
    <w:autoRedefine/>
    <w:qFormat/>
    <w:pPr>
      <w:tabs>
        <w:tab w:val="right" w:leader="dot" w:pos="8834"/>
      </w:tabs>
      <w:spacing w:line="440" w:lineRule="exact"/>
      <w:ind w:leftChars="0" w:left="0" w:firstLineChars="200" w:firstLine="200"/>
    </w:pPr>
    <w:rPr>
      <w:rFonts w:ascii="宋体" w:eastAsia="宋体" w:hAnsi="Times New Roman" w:cs="Times New Roman"/>
      <w:bCs/>
      <w:sz w:val="24"/>
      <w:szCs w:val="24"/>
    </w:rPr>
  </w:style>
  <w:style w:type="character" w:customStyle="1" w:styleId="24-0">
    <w:name w:val="24-一级目录 字符"/>
    <w:basedOn w:val="a0"/>
    <w:link w:val="24-"/>
    <w:autoRedefine/>
    <w:qFormat/>
    <w:rPr>
      <w:rFonts w:ascii="宋体" w:eastAsia="宋体" w:hAnsi="Times New Roman" w:cs="宋体"/>
      <w:kern w:val="44"/>
      <w:sz w:val="24"/>
      <w:szCs w:val="20"/>
    </w:rPr>
  </w:style>
  <w:style w:type="paragraph" w:customStyle="1" w:styleId="26-">
    <w:name w:val="26-三级目录"/>
    <w:basedOn w:val="TOC3"/>
    <w:link w:val="26-0"/>
    <w:autoRedefine/>
    <w:qFormat/>
    <w:pPr>
      <w:tabs>
        <w:tab w:val="right" w:leader="dot" w:pos="8834"/>
      </w:tabs>
      <w:adjustRightInd w:val="0"/>
      <w:snapToGrid w:val="0"/>
      <w:spacing w:line="440" w:lineRule="exact"/>
      <w:ind w:leftChars="0" w:left="0" w:firstLineChars="400" w:firstLine="400"/>
    </w:pPr>
    <w:rPr>
      <w:rFonts w:ascii="宋体" w:eastAsia="宋体" w:hAnsi="Times New Roman" w:cs="Times New Roman"/>
      <w:sz w:val="24"/>
      <w:szCs w:val="24"/>
    </w:rPr>
  </w:style>
  <w:style w:type="character" w:customStyle="1" w:styleId="25-0">
    <w:name w:val="25-二级目录 字符"/>
    <w:basedOn w:val="a0"/>
    <w:link w:val="25-"/>
    <w:autoRedefine/>
    <w:qFormat/>
    <w:rPr>
      <w:rFonts w:ascii="宋体" w:eastAsia="宋体" w:hAnsi="Times New Roman" w:cs="Times New Roman"/>
      <w:bCs/>
      <w:sz w:val="24"/>
      <w:szCs w:val="24"/>
    </w:rPr>
  </w:style>
  <w:style w:type="character" w:customStyle="1" w:styleId="26-0">
    <w:name w:val="26-三级目录 字符"/>
    <w:basedOn w:val="a0"/>
    <w:link w:val="26-"/>
    <w:autoRedefine/>
    <w:qFormat/>
    <w:rPr>
      <w:rFonts w:ascii="宋体" w:eastAsia="宋体" w:hAnsi="Times New Roman" w:cs="Times New Roman"/>
      <w:sz w:val="24"/>
      <w:szCs w:val="24"/>
    </w:rPr>
  </w:style>
  <w:style w:type="character" w:customStyle="1" w:styleId="03-0">
    <w:name w:val="03-二级标题 字符"/>
    <w:basedOn w:val="a0"/>
    <w:link w:val="03-"/>
    <w:autoRedefine/>
    <w:qFormat/>
    <w:rPr>
      <w:rFonts w:ascii="Times New Roman" w:eastAsia="黑体" w:hAnsi="Times New Roman" w:cs="Times New Roman"/>
      <w:b/>
      <w:bCs/>
      <w:sz w:val="28"/>
      <w:szCs w:val="28"/>
    </w:rPr>
  </w:style>
  <w:style w:type="character" w:customStyle="1" w:styleId="04-0">
    <w:name w:val="04-三级标题 字符"/>
    <w:basedOn w:val="a0"/>
    <w:link w:val="04-"/>
    <w:autoRedefine/>
    <w:qFormat/>
    <w:rPr>
      <w:rFonts w:ascii="Times New Roman" w:eastAsia="黑体" w:hAnsi="Times New Roman" w:cs="Times New Roman"/>
      <w:b/>
      <w:bCs/>
      <w:sz w:val="24"/>
      <w:szCs w:val="24"/>
    </w:rPr>
  </w:style>
  <w:style w:type="paragraph" w:customStyle="1" w:styleId="07-">
    <w:name w:val="07-图题&amp;表题"/>
    <w:link w:val="07-0"/>
    <w:autoRedefine/>
    <w:qFormat/>
    <w:pPr>
      <w:spacing w:line="300" w:lineRule="auto"/>
      <w:jc w:val="center"/>
    </w:pPr>
    <w:rPr>
      <w:color w:val="000000" w:themeColor="text1"/>
      <w:kern w:val="2"/>
      <w:sz w:val="21"/>
      <w:szCs w:val="21"/>
    </w:rPr>
  </w:style>
  <w:style w:type="paragraph" w:customStyle="1" w:styleId="07-1">
    <w:name w:val="07-表格内文字"/>
    <w:basedOn w:val="a"/>
    <w:link w:val="07-2"/>
    <w:autoRedefine/>
    <w:qFormat/>
    <w:pPr>
      <w:tabs>
        <w:tab w:val="left" w:pos="377"/>
      </w:tabs>
      <w:jc w:val="center"/>
    </w:pPr>
    <w:rPr>
      <w:rFonts w:ascii="Times New Roman" w:eastAsia="宋体" w:hAnsi="Times New Roman" w:cs="Times New Roman"/>
      <w:szCs w:val="24"/>
    </w:rPr>
  </w:style>
  <w:style w:type="character" w:customStyle="1" w:styleId="07-0">
    <w:name w:val="07-图题&amp;表题 字符"/>
    <w:basedOn w:val="a0"/>
    <w:link w:val="07-"/>
    <w:autoRedefine/>
    <w:qFormat/>
    <w:rPr>
      <w:rFonts w:ascii="Times New Roman" w:eastAsia="宋体" w:hAnsi="Times New Roman" w:cs="Times New Roman"/>
      <w:color w:val="000000" w:themeColor="text1"/>
      <w:szCs w:val="21"/>
    </w:rPr>
  </w:style>
  <w:style w:type="paragraph" w:customStyle="1" w:styleId="09-">
    <w:name w:val="09-结论&amp;参考文献&amp;附录&amp;致谢标题"/>
    <w:link w:val="09-0"/>
    <w:autoRedefine/>
    <w:qFormat/>
    <w:pPr>
      <w:snapToGrid w:val="0"/>
      <w:spacing w:afterLines="100" w:after="100"/>
      <w:jc w:val="center"/>
      <w:outlineLvl w:val="0"/>
    </w:pPr>
    <w:rPr>
      <w:rFonts w:ascii="黑体" w:eastAsia="黑体"/>
      <w:kern w:val="2"/>
      <w:sz w:val="32"/>
      <w:szCs w:val="32"/>
    </w:rPr>
  </w:style>
  <w:style w:type="character" w:customStyle="1" w:styleId="07-2">
    <w:name w:val="07-表格内文字 字符"/>
    <w:basedOn w:val="a0"/>
    <w:link w:val="07-1"/>
    <w:autoRedefine/>
    <w:qFormat/>
    <w:rPr>
      <w:rFonts w:ascii="Times New Roman" w:eastAsia="宋体" w:hAnsi="Times New Roman" w:cs="Times New Roman"/>
      <w:szCs w:val="24"/>
    </w:rPr>
  </w:style>
  <w:style w:type="character" w:customStyle="1" w:styleId="09-0">
    <w:name w:val="09-结论&amp;参考文献&amp;附录&amp;致谢标题 字符"/>
    <w:basedOn w:val="a0"/>
    <w:link w:val="09-"/>
    <w:autoRedefine/>
    <w:qFormat/>
    <w:rPr>
      <w:rFonts w:ascii="黑体" w:eastAsia="黑体" w:hAnsi="Times New Roman" w:cs="Times New Roman"/>
      <w:sz w:val="32"/>
      <w:szCs w:val="32"/>
    </w:rPr>
  </w:style>
  <w:style w:type="paragraph" w:customStyle="1" w:styleId="27-">
    <w:name w:val="27-参考文献正文"/>
    <w:link w:val="27-0"/>
    <w:autoRedefine/>
    <w:qFormat/>
    <w:pPr>
      <w:autoSpaceDE w:val="0"/>
      <w:autoSpaceDN w:val="0"/>
      <w:adjustRightInd w:val="0"/>
      <w:jc w:val="both"/>
    </w:pPr>
    <w:rPr>
      <w:sz w:val="21"/>
      <w:szCs w:val="21"/>
    </w:rPr>
  </w:style>
  <w:style w:type="character" w:customStyle="1" w:styleId="27-0">
    <w:name w:val="27-参考文献正文 字符"/>
    <w:basedOn w:val="a0"/>
    <w:link w:val="27-"/>
    <w:autoRedefine/>
    <w:qFormat/>
    <w:rPr>
      <w:rFonts w:ascii="Times New Roman" w:eastAsia="宋体" w:hAnsi="Times New Roman" w:cs="Times New Roman"/>
      <w:kern w:val="0"/>
    </w:rPr>
  </w:style>
  <w:style w:type="paragraph" w:customStyle="1" w:styleId="06-">
    <w:name w:val="06-页脚"/>
    <w:basedOn w:val="a4"/>
    <w:link w:val="06-0"/>
    <w:autoRedefine/>
    <w:qFormat/>
    <w:pPr>
      <w:jc w:val="center"/>
    </w:pPr>
    <w:rPr>
      <w:rFonts w:ascii="宋体" w:hAnsi="宋体"/>
      <w:sz w:val="21"/>
      <w:szCs w:val="21"/>
    </w:rPr>
  </w:style>
  <w:style w:type="paragraph" w:customStyle="1" w:styleId="28-">
    <w:name w:val="28-空行"/>
    <w:link w:val="28-0"/>
    <w:autoRedefine/>
    <w:qFormat/>
    <w:rPr>
      <w:rFonts w:cstheme="minorBidi"/>
      <w:kern w:val="2"/>
      <w:sz w:val="21"/>
      <w:szCs w:val="21"/>
    </w:rPr>
  </w:style>
  <w:style w:type="character" w:customStyle="1" w:styleId="06-0">
    <w:name w:val="06-页脚 字符"/>
    <w:basedOn w:val="a5"/>
    <w:link w:val="06-"/>
    <w:autoRedefine/>
    <w:qFormat/>
    <w:rPr>
      <w:rFonts w:ascii="宋体" w:eastAsia="宋体" w:hAnsi="宋体" w:cs="Times New Roman"/>
      <w:sz w:val="18"/>
      <w:szCs w:val="18"/>
    </w:rPr>
  </w:style>
  <w:style w:type="character" w:customStyle="1" w:styleId="28-0">
    <w:name w:val="28-空行 字符"/>
    <w:basedOn w:val="a0"/>
    <w:link w:val="28-"/>
    <w:autoRedefine/>
    <w:qFormat/>
    <w:rPr>
      <w:rFonts w:ascii="Times New Roman" w:eastAsia="宋体" w:hAnsi="Times New Roman"/>
    </w:rPr>
  </w:style>
  <w:style w:type="paragraph" w:customStyle="1" w:styleId="08-">
    <w:name w:val="08-公式"/>
    <w:next w:val="01-"/>
    <w:autoRedefine/>
    <w:qFormat/>
    <w:pPr>
      <w:tabs>
        <w:tab w:val="center" w:pos="3990"/>
        <w:tab w:val="right" w:pos="7980"/>
      </w:tabs>
      <w:textAlignment w:val="center"/>
    </w:pPr>
    <w:rPr>
      <w:rFonts w:cstheme="minorBidi"/>
      <w:bCs/>
      <w:kern w:val="2"/>
      <w:sz w:val="21"/>
      <w:szCs w:val="21"/>
    </w:rPr>
  </w:style>
  <w:style w:type="paragraph" w:customStyle="1" w:styleId="WPSOffice1">
    <w:name w:val="WPSOffice手动目录 1"/>
    <w:qFormat/>
  </w:style>
  <w:style w:type="paragraph" w:customStyle="1" w:styleId="WPSOffice2">
    <w:name w:val="WPSOffice手动目录 2"/>
    <w:autoRedefine/>
    <w:qFormat/>
    <w:pPr>
      <w:ind w:leftChars="200" w:left="200"/>
    </w:pPr>
  </w:style>
  <w:style w:type="paragraph" w:customStyle="1" w:styleId="11">
    <w:name w:val="书目1"/>
    <w:basedOn w:val="a"/>
    <w:autoRedefine/>
    <w:qFormat/>
    <w:pPr>
      <w:tabs>
        <w:tab w:val="left" w:pos="384"/>
      </w:tabs>
      <w:ind w:left="384" w:hanging="384"/>
    </w:pPr>
  </w:style>
  <w:style w:type="character" w:customStyle="1" w:styleId="12">
    <w:name w:val="未处理的提及1"/>
    <w:basedOn w:val="a0"/>
    <w:uiPriority w:val="99"/>
    <w:semiHidden/>
    <w:unhideWhenUsed/>
    <w:rPr>
      <w:color w:val="605E5C"/>
      <w:shd w:val="clear" w:color="auto" w:fill="E1DFDD"/>
    </w:rPr>
  </w:style>
  <w:style w:type="paragraph" w:styleId="ad">
    <w:name w:val="Balloon Text"/>
    <w:basedOn w:val="a"/>
    <w:link w:val="ae"/>
    <w:uiPriority w:val="99"/>
    <w:semiHidden/>
    <w:unhideWhenUsed/>
    <w:rsid w:val="00DA51DF"/>
    <w:rPr>
      <w:sz w:val="18"/>
      <w:szCs w:val="18"/>
    </w:rPr>
  </w:style>
  <w:style w:type="character" w:customStyle="1" w:styleId="ae">
    <w:name w:val="批注框文本 字符"/>
    <w:basedOn w:val="a0"/>
    <w:link w:val="ad"/>
    <w:uiPriority w:val="99"/>
    <w:semiHidden/>
    <w:rsid w:val="00DA51DF"/>
    <w:rPr>
      <w:rFonts w:asciiTheme="minorHAnsi" w:eastAsiaTheme="minorEastAsia" w:hAnsiTheme="minorHAnsi" w:cstheme="minorBidi"/>
      <w:kern w:val="2"/>
      <w:sz w:val="18"/>
      <w:szCs w:val="18"/>
    </w:rPr>
  </w:style>
  <w:style w:type="character" w:styleId="af">
    <w:name w:val="annotation reference"/>
    <w:basedOn w:val="a0"/>
    <w:uiPriority w:val="99"/>
    <w:semiHidden/>
    <w:unhideWhenUsed/>
    <w:rsid w:val="00497AE9"/>
    <w:rPr>
      <w:sz w:val="21"/>
      <w:szCs w:val="21"/>
    </w:rPr>
  </w:style>
  <w:style w:type="paragraph" w:styleId="af0">
    <w:name w:val="annotation text"/>
    <w:basedOn w:val="a"/>
    <w:link w:val="af1"/>
    <w:uiPriority w:val="99"/>
    <w:semiHidden/>
    <w:unhideWhenUsed/>
    <w:rsid w:val="00497AE9"/>
    <w:pPr>
      <w:jc w:val="left"/>
    </w:pPr>
  </w:style>
  <w:style w:type="character" w:customStyle="1" w:styleId="af1">
    <w:name w:val="批注文字 字符"/>
    <w:basedOn w:val="a0"/>
    <w:link w:val="af0"/>
    <w:uiPriority w:val="99"/>
    <w:semiHidden/>
    <w:rsid w:val="00497AE9"/>
    <w:rPr>
      <w:rFonts w:asciiTheme="minorHAnsi" w:eastAsiaTheme="minorEastAsia" w:hAnsiTheme="minorHAnsi" w:cstheme="minorBidi"/>
      <w:kern w:val="2"/>
      <w:sz w:val="21"/>
      <w:szCs w:val="21"/>
    </w:rPr>
  </w:style>
  <w:style w:type="paragraph" w:styleId="af2">
    <w:name w:val="annotation subject"/>
    <w:basedOn w:val="af0"/>
    <w:next w:val="af0"/>
    <w:link w:val="af3"/>
    <w:uiPriority w:val="99"/>
    <w:semiHidden/>
    <w:unhideWhenUsed/>
    <w:rsid w:val="00497AE9"/>
    <w:rPr>
      <w:b/>
      <w:bCs/>
    </w:rPr>
  </w:style>
  <w:style w:type="character" w:customStyle="1" w:styleId="af3">
    <w:name w:val="批注主题 字符"/>
    <w:basedOn w:val="af1"/>
    <w:link w:val="af2"/>
    <w:uiPriority w:val="99"/>
    <w:semiHidden/>
    <w:rsid w:val="00497AE9"/>
    <w:rPr>
      <w:rFonts w:asciiTheme="minorHAnsi" w:eastAsiaTheme="minorEastAsia" w:hAnsiTheme="minorHAnsi" w:cstheme="minorBid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image" Target="media/image7.emf"/><Relationship Id="rId21" Type="http://schemas.openxmlformats.org/officeDocument/2006/relationships/package" Target="embeddings/Microsoft_Visio_Drawing2.vsdx"/><Relationship Id="rId34" Type="http://schemas.openxmlformats.org/officeDocument/2006/relationships/image" Target="media/image11.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emf"/><Relationship Id="rId32" Type="http://schemas.openxmlformats.org/officeDocument/2006/relationships/image" Target="media/image10.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Microsoft_Visio_Drawing3.vsdx"/><Relationship Id="rId28" Type="http://schemas.openxmlformats.org/officeDocument/2006/relationships/image" Target="media/image8.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package" Target="embeddings/Microsoft_Visio_Drawing5.vsdx"/><Relationship Id="rId30" Type="http://schemas.openxmlformats.org/officeDocument/2006/relationships/image" Target="media/image9.emf"/><Relationship Id="rId35" Type="http://schemas.openxmlformats.org/officeDocument/2006/relationships/package" Target="embeddings/Microsoft_Visio_Drawing9.vsdx"/><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4BE1-1EC2-4157-8CFB-F092DD02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40</Pages>
  <Words>5169</Words>
  <Characters>29464</Characters>
  <Application>Microsoft Office Word</Application>
  <DocSecurity>0</DocSecurity>
  <Lines>245</Lines>
  <Paragraphs>69</Paragraphs>
  <ScaleCrop>false</ScaleCrop>
  <Company/>
  <LinksUpToDate>false</LinksUpToDate>
  <CharactersWithSpaces>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LYZ</cp:lastModifiedBy>
  <cp:revision>27</cp:revision>
  <cp:lastPrinted>2024-05-09T17:06:00Z</cp:lastPrinted>
  <dcterms:created xsi:type="dcterms:W3CDTF">2023-03-07T07:57:00Z</dcterms:created>
  <dcterms:modified xsi:type="dcterms:W3CDTF">2024-05-10T08:15:00Z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67158F42828648D8A689BFCD3A5A21A5_13</vt:lpwstr>
  </property>
  <property fmtid="{D5CDD505-2E9C-101B-9397-08002B2CF9AE}" pid="4" name="ZOTERO_PREF_1">
    <vt:lpwstr>&lt;data data-version="3" zotero-version="6.0.36"&gt;&lt;session id="hJh3oYeq"/&gt;&lt;style id="http://www.zotero.org/styles/chinese-gb7714-1987-numeric" hasBibliography="1" bibliographyStyleHasBeenSet="0"/&gt;&lt;prefs&gt;&lt;pref name="fieldType" value="Field"/&gt;&lt;pref name="autom</vt:lpwstr>
  </property>
  <property fmtid="{D5CDD505-2E9C-101B-9397-08002B2CF9AE}" pid="5" name="ZOTERO_PREF_2">
    <vt:lpwstr>aticJournalAbbreviations" value="true"/&gt;&lt;/prefs&gt;&lt;/data&gt;</vt:lpwstr>
  </property>
</Properties>
</file>